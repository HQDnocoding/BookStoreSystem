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FE464" w14:textId="09F4C25D" w:rsidR="002E02C1" w:rsidRDefault="00A07461" w:rsidP="00A07461">
      <w:pPr>
        <w:pStyle w:val="oancuaDanhsach"/>
        <w:numPr>
          <w:ilvl w:val="0"/>
          <w:numId w:val="1"/>
        </w:numPr>
        <w:rPr>
          <w:lang w:val="en-US"/>
        </w:rPr>
      </w:pPr>
      <w:r>
        <w:rPr>
          <w:lang w:val="en-US"/>
        </w:rPr>
        <w:t>Hướng dẫn cài đặt</w:t>
      </w:r>
    </w:p>
    <w:p w14:paraId="0F39BFE5" w14:textId="58C62EE8" w:rsidR="00A07461" w:rsidRDefault="00A07461" w:rsidP="00A07461">
      <w:pPr>
        <w:rPr>
          <w:lang w:val="en-US"/>
        </w:rPr>
      </w:pPr>
      <w:r>
        <w:rPr>
          <w:lang w:val="en-US"/>
        </w:rPr>
        <w:t>Bước 1: Vào PyCharm tạo môi trường ảo</w:t>
      </w:r>
    </w:p>
    <w:p w14:paraId="438D3208" w14:textId="01C99BB4" w:rsidR="00A07461" w:rsidRDefault="00A07461" w:rsidP="00A07461">
      <w:pPr>
        <w:rPr>
          <w:lang w:val="en-US"/>
        </w:rPr>
      </w:pPr>
      <w:r w:rsidRPr="00A07461">
        <w:rPr>
          <w:lang w:val="en-US"/>
        </w:rPr>
        <w:drawing>
          <wp:inline distT="0" distB="0" distL="0" distR="0" wp14:anchorId="2E66FBB8" wp14:editId="1F94C6E6">
            <wp:extent cx="6273800" cy="3476625"/>
            <wp:effectExtent l="0" t="0" r="0" b="9525"/>
            <wp:docPr id="254678832" name="Hình ảnh 1" descr="Ảnh có chứa văn bản, phần mềm, ảnh chụp màn hình,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78832" name="Hình ảnh 1" descr="Ảnh có chứa văn bản, phần mềm, ảnh chụp màn hình, Phần mềm đa phương tiện&#10;&#10;Nội dung do AI tạo ra có thể không chính xác."/>
                    <pic:cNvPicPr/>
                  </pic:nvPicPr>
                  <pic:blipFill>
                    <a:blip r:embed="rId5"/>
                    <a:stretch>
                      <a:fillRect/>
                    </a:stretch>
                  </pic:blipFill>
                  <pic:spPr>
                    <a:xfrm>
                      <a:off x="0" y="0"/>
                      <a:ext cx="6273800" cy="3476625"/>
                    </a:xfrm>
                    <a:prstGeom prst="rect">
                      <a:avLst/>
                    </a:prstGeom>
                  </pic:spPr>
                </pic:pic>
              </a:graphicData>
            </a:graphic>
          </wp:inline>
        </w:drawing>
      </w:r>
    </w:p>
    <w:p w14:paraId="7A70A72B" w14:textId="1EEC4FEB" w:rsidR="00A07461" w:rsidRDefault="00A07461" w:rsidP="00A07461">
      <w:pPr>
        <w:rPr>
          <w:lang w:val="en-US"/>
        </w:rPr>
      </w:pPr>
      <w:r>
        <w:rPr>
          <w:lang w:val="en-US"/>
        </w:rPr>
        <w:t xml:space="preserve">Bước </w:t>
      </w:r>
      <w:r>
        <w:rPr>
          <w:lang w:val="en-US"/>
        </w:rPr>
        <w:t>2</w:t>
      </w:r>
      <w:r>
        <w:rPr>
          <w:lang w:val="en-US"/>
        </w:rPr>
        <w:t xml:space="preserve">: </w:t>
      </w:r>
      <w:r>
        <w:rPr>
          <w:lang w:val="en-US"/>
        </w:rPr>
        <w:t>Tại môi trường ảo venv cài đặt pip install -r requirements.txt</w:t>
      </w:r>
    </w:p>
    <w:p w14:paraId="5CA91EDD" w14:textId="460F43A2" w:rsidR="00A07461" w:rsidRDefault="008B1D68" w:rsidP="00A07461">
      <w:pPr>
        <w:rPr>
          <w:lang w:val="en-US"/>
        </w:rPr>
      </w:pPr>
      <w:r w:rsidRPr="008B1D68">
        <w:rPr>
          <w:lang w:val="en-US"/>
        </w:rPr>
        <w:drawing>
          <wp:inline distT="0" distB="0" distL="0" distR="0" wp14:anchorId="52A26AA7" wp14:editId="2E57C170">
            <wp:extent cx="6273800" cy="1131570"/>
            <wp:effectExtent l="0" t="0" r="0" b="0"/>
            <wp:docPr id="1389017774" name="Hình ảnh 1" descr="Ảnh có chứa văn bả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17774" name="Hình ảnh 1" descr="Ảnh có chứa văn bản, ảnh chụp màn hình&#10;&#10;Nội dung do AI tạo ra có thể không chính xác."/>
                    <pic:cNvPicPr/>
                  </pic:nvPicPr>
                  <pic:blipFill>
                    <a:blip r:embed="rId6"/>
                    <a:stretch>
                      <a:fillRect/>
                    </a:stretch>
                  </pic:blipFill>
                  <pic:spPr>
                    <a:xfrm>
                      <a:off x="0" y="0"/>
                      <a:ext cx="6273800" cy="1131570"/>
                    </a:xfrm>
                    <a:prstGeom prst="rect">
                      <a:avLst/>
                    </a:prstGeom>
                  </pic:spPr>
                </pic:pic>
              </a:graphicData>
            </a:graphic>
          </wp:inline>
        </w:drawing>
      </w:r>
    </w:p>
    <w:p w14:paraId="7BEA4BEF" w14:textId="31A16849" w:rsidR="00A07461" w:rsidRDefault="00A07461" w:rsidP="00A07461">
      <w:pPr>
        <w:rPr>
          <w:lang w:val="en-US"/>
        </w:rPr>
      </w:pPr>
      <w:r>
        <w:rPr>
          <w:lang w:val="en-US"/>
        </w:rPr>
        <w:t xml:space="preserve">Bước </w:t>
      </w:r>
      <w:r>
        <w:rPr>
          <w:lang w:val="en-US"/>
        </w:rPr>
        <w:t>3</w:t>
      </w:r>
      <w:r>
        <w:rPr>
          <w:lang w:val="en-US"/>
        </w:rPr>
        <w:t xml:space="preserve">: Vào </w:t>
      </w:r>
      <w:r>
        <w:rPr>
          <w:lang w:val="en-US"/>
        </w:rPr>
        <w:t xml:space="preserve">MySQL tạo cơ sở dữ liệu </w:t>
      </w:r>
      <w:r w:rsidRPr="00A07461">
        <w:t>bookstoredb</w:t>
      </w:r>
      <w:r>
        <w:rPr>
          <w:lang w:val="en-US"/>
        </w:rPr>
        <w:t>.</w:t>
      </w:r>
    </w:p>
    <w:p w14:paraId="04DBE0A9" w14:textId="5F242BEA" w:rsidR="008B1D68" w:rsidRDefault="00FC64D1" w:rsidP="00A07461">
      <w:pPr>
        <w:rPr>
          <w:lang w:val="en-US"/>
        </w:rPr>
      </w:pPr>
      <w:r w:rsidRPr="00FC64D1">
        <w:rPr>
          <w:lang w:val="en-US"/>
        </w:rPr>
        <w:lastRenderedPageBreak/>
        <w:drawing>
          <wp:inline distT="0" distB="0" distL="0" distR="0" wp14:anchorId="09B59A30" wp14:editId="38DF1647">
            <wp:extent cx="6273800" cy="2550160"/>
            <wp:effectExtent l="0" t="0" r="0" b="2540"/>
            <wp:docPr id="1085114614" name="Hình ảnh 1" descr="Ảnh có chứa văn bản, phần mềm, ảnh chụp màn hình,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14614" name="Hình ảnh 1" descr="Ảnh có chứa văn bản, phần mềm, ảnh chụp màn hình, Biểu tượng máy tính&#10;&#10;Nội dung do AI tạo ra có thể không chính xác."/>
                    <pic:cNvPicPr/>
                  </pic:nvPicPr>
                  <pic:blipFill>
                    <a:blip r:embed="rId7"/>
                    <a:stretch>
                      <a:fillRect/>
                    </a:stretch>
                  </pic:blipFill>
                  <pic:spPr>
                    <a:xfrm>
                      <a:off x="0" y="0"/>
                      <a:ext cx="6273800" cy="2550160"/>
                    </a:xfrm>
                    <a:prstGeom prst="rect">
                      <a:avLst/>
                    </a:prstGeom>
                  </pic:spPr>
                </pic:pic>
              </a:graphicData>
            </a:graphic>
          </wp:inline>
        </w:drawing>
      </w:r>
    </w:p>
    <w:p w14:paraId="4ACED5BB" w14:textId="2ED0196A" w:rsidR="00A07461" w:rsidRDefault="00A07461" w:rsidP="00A07461">
      <w:pPr>
        <w:rPr>
          <w:lang w:val="en-US"/>
        </w:rPr>
      </w:pPr>
      <w:r>
        <w:rPr>
          <w:lang w:val="en-US"/>
        </w:rPr>
        <w:t xml:space="preserve">Bước </w:t>
      </w:r>
      <w:r>
        <w:rPr>
          <w:lang w:val="en-US"/>
        </w:rPr>
        <w:t>4</w:t>
      </w:r>
      <w:r>
        <w:rPr>
          <w:lang w:val="en-US"/>
        </w:rPr>
        <w:t>:</w:t>
      </w:r>
      <w:r>
        <w:rPr>
          <w:lang w:val="en-US"/>
        </w:rPr>
        <w:t>Cấu hình username và password của bạn</w:t>
      </w:r>
    </w:p>
    <w:p w14:paraId="66306F17" w14:textId="12483AD2" w:rsidR="00A07461" w:rsidRPr="00A07461" w:rsidRDefault="00FC64D1" w:rsidP="00A07461">
      <w:pPr>
        <w:rPr>
          <w:lang w:val="en-US"/>
        </w:rPr>
      </w:pPr>
      <w:r w:rsidRPr="00FC64D1">
        <w:rPr>
          <w:lang w:val="en-US"/>
        </w:rPr>
        <w:drawing>
          <wp:inline distT="0" distB="0" distL="0" distR="0" wp14:anchorId="780535D2" wp14:editId="06B8C945">
            <wp:extent cx="6273800" cy="758190"/>
            <wp:effectExtent l="0" t="0" r="0" b="3810"/>
            <wp:docPr id="13871139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13933" name=""/>
                    <pic:cNvPicPr/>
                  </pic:nvPicPr>
                  <pic:blipFill>
                    <a:blip r:embed="rId8"/>
                    <a:stretch>
                      <a:fillRect/>
                    </a:stretch>
                  </pic:blipFill>
                  <pic:spPr>
                    <a:xfrm>
                      <a:off x="0" y="0"/>
                      <a:ext cx="6273800" cy="758190"/>
                    </a:xfrm>
                    <a:prstGeom prst="rect">
                      <a:avLst/>
                    </a:prstGeom>
                  </pic:spPr>
                </pic:pic>
              </a:graphicData>
            </a:graphic>
          </wp:inline>
        </w:drawing>
      </w:r>
    </w:p>
    <w:p w14:paraId="2B5679C3" w14:textId="196216B7" w:rsidR="00A07461" w:rsidRDefault="00A07461" w:rsidP="00A07461">
      <w:pPr>
        <w:pStyle w:val="oancuaDanhsach"/>
        <w:numPr>
          <w:ilvl w:val="0"/>
          <w:numId w:val="1"/>
        </w:numPr>
        <w:rPr>
          <w:lang w:val="en-US"/>
        </w:rPr>
      </w:pPr>
      <w:r>
        <w:rPr>
          <w:lang w:val="en-US"/>
        </w:rPr>
        <w:t>Mô tả chung về sản phẩm</w:t>
      </w:r>
    </w:p>
    <w:p w14:paraId="6439AB63" w14:textId="143C68FC" w:rsidR="00A07461" w:rsidRPr="00A07461" w:rsidRDefault="00A07461" w:rsidP="00A07461">
      <w:pPr>
        <w:rPr>
          <w:lang w:val="en-US"/>
        </w:rPr>
      </w:pPr>
      <w:r>
        <w:t>Đề tài “Quản lý nhà sách” được phát triển bằng công nghệ Flask, cung cấp nhiều tính năng tiện lợi giúp ích cho việc quản lý sách, người dùng, …và còn cho phép người sử dụng có thể đặt hàng trực tuyến.  Mục tiêu đề tài nhằm đơn giản hóa việc quản lý sách, bán hàng, đặt hàng, …, tạo giao diện thân thiện, dễ sử dụng. Kết quả đề tài sẽ là một hệ thống quản lý nhà sách và bán hàng chuyên nghiệp, có thể đáp ứng gần như các như cầu cần thiết của một nhà sách thông thường</w:t>
      </w:r>
      <w:r>
        <w:rPr>
          <w:lang w:val="en-US"/>
        </w:rPr>
        <w:t>.</w:t>
      </w:r>
    </w:p>
    <w:p w14:paraId="34267D8F" w14:textId="73ED63C1" w:rsidR="00A07461" w:rsidRDefault="00A07461" w:rsidP="00A07461">
      <w:pPr>
        <w:pStyle w:val="oancuaDanhsach"/>
        <w:numPr>
          <w:ilvl w:val="0"/>
          <w:numId w:val="1"/>
        </w:numPr>
        <w:rPr>
          <w:lang w:val="en-US"/>
        </w:rPr>
      </w:pPr>
      <w:r>
        <w:rPr>
          <w:lang w:val="en-US"/>
        </w:rPr>
        <w:t>Đặc tả các chức năng</w:t>
      </w:r>
    </w:p>
    <w:p w14:paraId="48287E81" w14:textId="289170F8" w:rsidR="00A07461" w:rsidRPr="00A07461" w:rsidRDefault="00A07461" w:rsidP="00A07461">
      <w:pPr>
        <w:rPr>
          <w:lang w:val="en-US"/>
        </w:rPr>
      </w:pPr>
      <w:r>
        <w:lastRenderedPageBreak/>
        <w:drawing>
          <wp:inline distT="0" distB="0" distL="0" distR="0" wp14:anchorId="6EA7925D" wp14:editId="2DA6E36F">
            <wp:extent cx="5760084" cy="4388485"/>
            <wp:effectExtent l="0" t="0" r="0" b="0"/>
            <wp:docPr id="1545097181" name="Picture 2" descr="A diagram of a person'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60084" cy="4388485"/>
                    </a:xfrm>
                    <a:prstGeom prst="rect">
                      <a:avLst/>
                    </a:prstGeom>
                  </pic:spPr>
                </pic:pic>
              </a:graphicData>
            </a:graphic>
          </wp:inline>
        </w:drawing>
      </w:r>
    </w:p>
    <w:p w14:paraId="635CF4A8" w14:textId="77777777" w:rsidR="00A07461" w:rsidRDefault="00A07461" w:rsidP="00A07461">
      <w:pPr>
        <w:spacing w:line="240" w:lineRule="auto"/>
        <w:rPr>
          <w:lang w:val="en-US"/>
        </w:rPr>
      </w:pPr>
      <w:r>
        <w:t>Đặc tả các use case quan trọng</w:t>
      </w:r>
    </w:p>
    <w:p w14:paraId="0022C1F4" w14:textId="77777777" w:rsidR="00A07461" w:rsidRDefault="00A07461" w:rsidP="00A07461">
      <w:pPr>
        <w:pStyle w:val="oancuaDanhsach"/>
        <w:numPr>
          <w:ilvl w:val="0"/>
          <w:numId w:val="8"/>
        </w:numPr>
        <w:spacing w:after="0" w:line="276" w:lineRule="auto"/>
        <w:ind w:left="360"/>
      </w:pPr>
      <w:r>
        <w:t>Đặt sách</w:t>
      </w:r>
    </w:p>
    <w:p w14:paraId="507756DA" w14:textId="77777777" w:rsidR="00A07461" w:rsidRDefault="00A07461" w:rsidP="00A07461">
      <w:pPr>
        <w:pStyle w:val="oancuaDanhsach"/>
        <w:numPr>
          <w:ilvl w:val="1"/>
          <w:numId w:val="8"/>
        </w:numPr>
        <w:spacing w:after="0" w:line="276" w:lineRule="auto"/>
      </w:pPr>
      <w:r>
        <w:t>Mô tả: Khách hàng vào trang chủ đặt sách online và chọn hình thức thanh toán.</w:t>
      </w:r>
    </w:p>
    <w:p w14:paraId="0D4BBF4B" w14:textId="77777777" w:rsidR="00A07461" w:rsidRDefault="00A07461" w:rsidP="00A07461">
      <w:pPr>
        <w:pStyle w:val="oancuaDanhsach"/>
        <w:numPr>
          <w:ilvl w:val="1"/>
          <w:numId w:val="8"/>
        </w:numPr>
        <w:spacing w:after="0" w:line="276" w:lineRule="auto"/>
      </w:pPr>
      <w:r>
        <w:t>Actor chính: khách hàng.</w:t>
      </w:r>
    </w:p>
    <w:p w14:paraId="2DF656CC" w14:textId="77777777" w:rsidR="00A07461" w:rsidRDefault="00A07461" w:rsidP="00A07461">
      <w:pPr>
        <w:pStyle w:val="oancuaDanhsach"/>
        <w:numPr>
          <w:ilvl w:val="1"/>
          <w:numId w:val="8"/>
        </w:numPr>
        <w:spacing w:after="0" w:line="276" w:lineRule="auto"/>
      </w:pPr>
      <w:r>
        <w:t>Actor phụ: không có.</w:t>
      </w:r>
    </w:p>
    <w:p w14:paraId="5E6C8C93" w14:textId="77777777" w:rsidR="00A07461" w:rsidRDefault="00A07461" w:rsidP="00A07461">
      <w:pPr>
        <w:pStyle w:val="oancuaDanhsach"/>
        <w:numPr>
          <w:ilvl w:val="1"/>
          <w:numId w:val="8"/>
        </w:numPr>
        <w:spacing w:after="0" w:line="276" w:lineRule="auto"/>
      </w:pPr>
      <w:r>
        <w:t>Tiền điều kiện: sau khi người dùng đã đăng nhập thành công bằng tài khoản khách hàng.</w:t>
      </w:r>
    </w:p>
    <w:p w14:paraId="0559D3A6" w14:textId="77777777" w:rsidR="00A07461" w:rsidRDefault="00A07461" w:rsidP="00A07461">
      <w:pPr>
        <w:pStyle w:val="oancuaDanhsach"/>
        <w:numPr>
          <w:ilvl w:val="1"/>
          <w:numId w:val="8"/>
        </w:numPr>
        <w:spacing w:after="0" w:line="276" w:lineRule="auto"/>
      </w:pPr>
      <w:r>
        <w:t>Hậu điều kiện: không có.</w:t>
      </w:r>
    </w:p>
    <w:p w14:paraId="62193E86" w14:textId="77777777" w:rsidR="00A07461" w:rsidRDefault="00A07461" w:rsidP="00A07461">
      <w:pPr>
        <w:pStyle w:val="oancuaDanhsach"/>
        <w:numPr>
          <w:ilvl w:val="1"/>
          <w:numId w:val="8"/>
        </w:numPr>
        <w:spacing w:after="0" w:line="276" w:lineRule="auto"/>
      </w:pPr>
      <w:r>
        <w:t>Luồng chính:</w:t>
      </w:r>
    </w:p>
    <w:p w14:paraId="7D8095DC" w14:textId="77777777" w:rsidR="00A07461" w:rsidRDefault="00A07461" w:rsidP="00A07461">
      <w:pPr>
        <w:pStyle w:val="oancuaDanhsach"/>
        <w:numPr>
          <w:ilvl w:val="2"/>
          <w:numId w:val="8"/>
        </w:numPr>
        <w:spacing w:after="0" w:line="276" w:lineRule="auto"/>
      </w:pPr>
      <w:r>
        <w:t>Khách hàng chọn sách muốn đặt và chuyển tới giao diện xem sách chi tiết.</w:t>
      </w:r>
    </w:p>
    <w:p w14:paraId="49020A70" w14:textId="77777777" w:rsidR="00A07461" w:rsidRDefault="00A07461" w:rsidP="00A07461">
      <w:pPr>
        <w:pStyle w:val="oancuaDanhsach"/>
        <w:numPr>
          <w:ilvl w:val="2"/>
          <w:numId w:val="8"/>
        </w:numPr>
        <w:spacing w:after="0" w:line="276" w:lineRule="auto"/>
      </w:pPr>
      <w:r>
        <w:t>Trong chi tiết sản phẩm, khách hàng bấm thêm vô giỏ hàng.</w:t>
      </w:r>
    </w:p>
    <w:p w14:paraId="6E574BB8" w14:textId="77777777" w:rsidR="00A07461" w:rsidRDefault="00A07461" w:rsidP="00A07461">
      <w:pPr>
        <w:pStyle w:val="oancuaDanhsach"/>
        <w:numPr>
          <w:ilvl w:val="2"/>
          <w:numId w:val="8"/>
        </w:numPr>
        <w:spacing w:after="0" w:line="276" w:lineRule="auto"/>
      </w:pPr>
      <w:r>
        <w:t>Trong trang giỏ hàng, khách hàng chọn phương thức thanh toán.</w:t>
      </w:r>
    </w:p>
    <w:p w14:paraId="2600B44D" w14:textId="77777777" w:rsidR="00A07461" w:rsidRDefault="00A07461" w:rsidP="00A07461">
      <w:pPr>
        <w:pStyle w:val="oancuaDanhsach"/>
        <w:numPr>
          <w:ilvl w:val="2"/>
          <w:numId w:val="8"/>
        </w:numPr>
        <w:spacing w:after="0" w:line="276" w:lineRule="auto"/>
      </w:pPr>
      <w:r>
        <w:t>Khách hàng điền các thông tin số điện thoại và địa chỉ nhận hàng (nếu thanh toán online).</w:t>
      </w:r>
    </w:p>
    <w:p w14:paraId="0411BB87" w14:textId="77777777" w:rsidR="00A07461" w:rsidRDefault="00A07461" w:rsidP="00A07461">
      <w:pPr>
        <w:pStyle w:val="oancuaDanhsach"/>
        <w:numPr>
          <w:ilvl w:val="2"/>
          <w:numId w:val="8"/>
        </w:numPr>
        <w:spacing w:after="0" w:line="276" w:lineRule="auto"/>
      </w:pPr>
      <w:r>
        <w:t>Sau khi đã kiểm tra điền đầy đủ thông tin khách hàng bấm nút xác nhận lập đơn sách.</w:t>
      </w:r>
    </w:p>
    <w:p w14:paraId="3753DD72" w14:textId="77777777" w:rsidR="00A07461" w:rsidRDefault="00A07461" w:rsidP="00A07461">
      <w:pPr>
        <w:pStyle w:val="oancuaDanhsach"/>
        <w:numPr>
          <w:ilvl w:val="2"/>
          <w:numId w:val="8"/>
        </w:numPr>
        <w:spacing w:after="0" w:line="276" w:lineRule="auto"/>
      </w:pPr>
      <w:r>
        <w:t>Hệ thống ghi nhận đơn hàng và trả về trang chủ.</w:t>
      </w:r>
    </w:p>
    <w:p w14:paraId="2763291F" w14:textId="77777777" w:rsidR="00A07461" w:rsidRDefault="00A07461" w:rsidP="00A07461">
      <w:pPr>
        <w:pStyle w:val="oancuaDanhsach"/>
        <w:numPr>
          <w:ilvl w:val="0"/>
          <w:numId w:val="9"/>
        </w:numPr>
        <w:spacing w:after="0" w:line="276" w:lineRule="auto"/>
        <w:ind w:left="1443"/>
      </w:pPr>
      <w:r>
        <w:t>Luồng thay thế:</w:t>
      </w:r>
    </w:p>
    <w:p w14:paraId="222D4169" w14:textId="77777777" w:rsidR="00A07461" w:rsidRDefault="00A07461" w:rsidP="00A07461">
      <w:pPr>
        <w:pStyle w:val="oancuaDanhsach"/>
        <w:numPr>
          <w:ilvl w:val="1"/>
          <w:numId w:val="9"/>
        </w:numPr>
        <w:spacing w:after="0" w:line="276" w:lineRule="auto"/>
      </w:pPr>
      <w:r>
        <w:t>Bước 2 nếu số lượng sách trong kho không đủ thì báo thiếu sách và không cho thêm vào giỏ hàng.</w:t>
      </w:r>
    </w:p>
    <w:p w14:paraId="3D3326FF" w14:textId="77777777" w:rsidR="00A07461" w:rsidRDefault="00A07461" w:rsidP="00A07461">
      <w:pPr>
        <w:pStyle w:val="oancuaDanhsach"/>
        <w:numPr>
          <w:ilvl w:val="1"/>
          <w:numId w:val="9"/>
        </w:numPr>
        <w:spacing w:after="0" w:line="276" w:lineRule="auto"/>
      </w:pPr>
      <w:r>
        <w:t>Bước 3 khi khách hàng không đăng nhập thì hệ thống yêu cầu đăng nhập</w:t>
      </w:r>
    </w:p>
    <w:p w14:paraId="6E6BD3E9" w14:textId="77777777" w:rsidR="00A07461" w:rsidRDefault="00A07461" w:rsidP="00A07461">
      <w:pPr>
        <w:pStyle w:val="oancuaDanhsach"/>
        <w:numPr>
          <w:ilvl w:val="1"/>
          <w:numId w:val="9"/>
        </w:numPr>
        <w:spacing w:after="0" w:line="276" w:lineRule="auto"/>
        <w:ind w:left="2163"/>
      </w:pPr>
      <w:r>
        <w:lastRenderedPageBreak/>
        <w:t>Bước 5 khi khách hàng điền thiếu thông tin thì hệ thống hiển thị thông báo thiếu thông tin và không lập đơn sách.</w:t>
      </w:r>
    </w:p>
    <w:p w14:paraId="39AD723A" w14:textId="77777777" w:rsidR="00A07461" w:rsidRDefault="00A07461" w:rsidP="00A07461">
      <w:pPr>
        <w:pStyle w:val="oancuaDanhsach"/>
        <w:numPr>
          <w:ilvl w:val="1"/>
          <w:numId w:val="8"/>
        </w:numPr>
        <w:spacing w:after="0" w:line="276" w:lineRule="auto"/>
        <w:ind w:left="1443"/>
      </w:pPr>
      <w:r>
        <w:t>Luồng ngoại lệ:</w:t>
      </w:r>
    </w:p>
    <w:p w14:paraId="4E03FA27" w14:textId="77777777" w:rsidR="00A07461" w:rsidRDefault="00A07461" w:rsidP="00A07461">
      <w:pPr>
        <w:pStyle w:val="oancuaDanhsach"/>
        <w:numPr>
          <w:ilvl w:val="0"/>
          <w:numId w:val="11"/>
        </w:numPr>
        <w:spacing w:after="0" w:line="276" w:lineRule="auto"/>
        <w:ind w:left="2163"/>
        <w:jc w:val="both"/>
      </w:pPr>
      <w:r>
        <w:t>Khi có lỗi trong hệ thống không thể nhập đơn thì sẽ hiện thông báo lỗi.</w:t>
      </w:r>
    </w:p>
    <w:p w14:paraId="09A09744" w14:textId="77777777" w:rsidR="00A07461" w:rsidRDefault="00A07461" w:rsidP="00A07461">
      <w:pPr>
        <w:pStyle w:val="oancuaDanhsach"/>
        <w:numPr>
          <w:ilvl w:val="0"/>
          <w:numId w:val="5"/>
        </w:numPr>
        <w:spacing w:after="0" w:line="276" w:lineRule="auto"/>
        <w:ind w:left="360"/>
      </w:pPr>
      <w:r>
        <w:t>Bán sách</w:t>
      </w:r>
    </w:p>
    <w:p w14:paraId="70D7D129" w14:textId="77777777" w:rsidR="00A07461" w:rsidRDefault="00A07461" w:rsidP="00A07461">
      <w:pPr>
        <w:pStyle w:val="oancuaDanhsach"/>
        <w:numPr>
          <w:ilvl w:val="1"/>
          <w:numId w:val="8"/>
        </w:numPr>
        <w:spacing w:after="0" w:line="276" w:lineRule="auto"/>
        <w:jc w:val="both"/>
      </w:pPr>
      <w:r>
        <w:t>Mô tả: Nhân viên bán sách tại cửa hàng hoặc bán sách đã đặt trước cho khách hàng.</w:t>
      </w:r>
    </w:p>
    <w:p w14:paraId="227FFA59" w14:textId="77777777" w:rsidR="00A07461" w:rsidRDefault="00A07461" w:rsidP="00A07461">
      <w:pPr>
        <w:pStyle w:val="oancuaDanhsach"/>
        <w:numPr>
          <w:ilvl w:val="1"/>
          <w:numId w:val="8"/>
        </w:numPr>
        <w:spacing w:after="0" w:line="276" w:lineRule="auto"/>
        <w:jc w:val="both"/>
      </w:pPr>
      <w:r>
        <w:t>Actor chính: Nhân Viên.</w:t>
      </w:r>
    </w:p>
    <w:p w14:paraId="22B3E3E7" w14:textId="77777777" w:rsidR="00A07461" w:rsidRDefault="00A07461" w:rsidP="00A07461">
      <w:pPr>
        <w:pStyle w:val="oancuaDanhsach"/>
        <w:numPr>
          <w:ilvl w:val="1"/>
          <w:numId w:val="8"/>
        </w:numPr>
        <w:spacing w:after="0" w:line="276" w:lineRule="auto"/>
        <w:jc w:val="both"/>
      </w:pPr>
      <w:r>
        <w:t>Actor phụ: không có</w:t>
      </w:r>
    </w:p>
    <w:p w14:paraId="6A3AD7E7" w14:textId="77777777" w:rsidR="00A07461" w:rsidRDefault="00A07461" w:rsidP="00A07461">
      <w:pPr>
        <w:pStyle w:val="oancuaDanhsach"/>
        <w:numPr>
          <w:ilvl w:val="1"/>
          <w:numId w:val="8"/>
        </w:numPr>
        <w:spacing w:after="0" w:line="276" w:lineRule="auto"/>
        <w:jc w:val="both"/>
      </w:pPr>
      <w:r>
        <w:t>Tiền điều kiện: Sau khi nhân viên đăng nhập thành công bằng tài khoản nhân viên nhà sách.</w:t>
      </w:r>
    </w:p>
    <w:p w14:paraId="6E79A197" w14:textId="77777777" w:rsidR="00A07461" w:rsidRDefault="00A07461" w:rsidP="00A07461">
      <w:pPr>
        <w:pStyle w:val="oancuaDanhsach"/>
        <w:numPr>
          <w:ilvl w:val="1"/>
          <w:numId w:val="8"/>
        </w:numPr>
        <w:spacing w:after="0" w:line="276" w:lineRule="auto"/>
        <w:jc w:val="both"/>
      </w:pPr>
      <w:r>
        <w:t>Hậu điều kiện: xuất hóa đơn.</w:t>
      </w:r>
    </w:p>
    <w:p w14:paraId="4B39148B" w14:textId="77777777" w:rsidR="00A07461" w:rsidRDefault="00A07461" w:rsidP="00A07461">
      <w:pPr>
        <w:pStyle w:val="oancuaDanhsach"/>
        <w:numPr>
          <w:ilvl w:val="1"/>
          <w:numId w:val="8"/>
        </w:numPr>
        <w:spacing w:after="0" w:line="276" w:lineRule="auto"/>
        <w:jc w:val="both"/>
      </w:pPr>
      <w:r>
        <w:t>Luồng chính:</w:t>
      </w:r>
    </w:p>
    <w:p w14:paraId="67D5E78B" w14:textId="77777777" w:rsidR="00A07461" w:rsidRDefault="00A07461" w:rsidP="00A07461">
      <w:pPr>
        <w:pStyle w:val="oancuaDanhsach"/>
        <w:numPr>
          <w:ilvl w:val="0"/>
          <w:numId w:val="4"/>
        </w:numPr>
        <w:spacing w:after="0" w:line="276" w:lineRule="auto"/>
      </w:pPr>
      <w:r>
        <w:t>Nhân viên chọn chức năng “Bán hàng mua tại cửa hàng” hoặc “Bán hàng đã đặt trước”.</w:t>
      </w:r>
      <w:ins w:id="0" w:author="Dat Hua" w:date="2024-11-02T10:02:00Z">
        <w:r>
          <w:t xml:space="preserve"> </w:t>
        </w:r>
      </w:ins>
    </w:p>
    <w:p w14:paraId="1420B18A" w14:textId="77777777" w:rsidR="00A07461" w:rsidRDefault="00A07461" w:rsidP="00A07461">
      <w:pPr>
        <w:pStyle w:val="oancuaDanhsach"/>
        <w:numPr>
          <w:ilvl w:val="0"/>
          <w:numId w:val="4"/>
        </w:numPr>
        <w:spacing w:after="0" w:line="276" w:lineRule="auto"/>
      </w:pPr>
      <w:r>
        <w:t>Nhân viên tìm tên sách hoặc tìm mã đơn hàng đặt trước</w:t>
      </w:r>
    </w:p>
    <w:p w14:paraId="4547C024" w14:textId="77777777" w:rsidR="00A07461" w:rsidRDefault="00A07461" w:rsidP="00A07461">
      <w:pPr>
        <w:pStyle w:val="oancuaDanhsach"/>
        <w:numPr>
          <w:ilvl w:val="0"/>
          <w:numId w:val="4"/>
        </w:numPr>
        <w:spacing w:after="0" w:line="276" w:lineRule="auto"/>
      </w:pPr>
      <w:r>
        <w:t>Nhân viên nhập số tiền mà khách đã đưa</w:t>
      </w:r>
    </w:p>
    <w:p w14:paraId="6CA30A14" w14:textId="77777777" w:rsidR="00A07461" w:rsidRDefault="00A07461" w:rsidP="00A07461">
      <w:pPr>
        <w:pStyle w:val="oancuaDanhsach"/>
        <w:numPr>
          <w:ilvl w:val="0"/>
          <w:numId w:val="4"/>
        </w:numPr>
        <w:spacing w:after="0" w:line="276" w:lineRule="auto"/>
      </w:pPr>
      <w:r>
        <w:t>Nhân viên thanh toán tiền</w:t>
      </w:r>
    </w:p>
    <w:p w14:paraId="45C69BC6" w14:textId="77777777" w:rsidR="00A07461" w:rsidRDefault="00A07461" w:rsidP="00A07461">
      <w:pPr>
        <w:pStyle w:val="oancuaDanhsach"/>
        <w:numPr>
          <w:ilvl w:val="0"/>
          <w:numId w:val="4"/>
        </w:numPr>
        <w:spacing w:after="0" w:line="276" w:lineRule="auto"/>
      </w:pPr>
      <w:r>
        <w:t>Hệ thống quay về giao diện ban đầu của chức năng “Bán sách”.</w:t>
      </w:r>
    </w:p>
    <w:p w14:paraId="6F52D42B" w14:textId="77777777" w:rsidR="00A07461" w:rsidRDefault="00A07461" w:rsidP="00A07461">
      <w:pPr>
        <w:pStyle w:val="oancuaDanhsach"/>
        <w:ind w:left="1440"/>
      </w:pPr>
      <w:r>
        <w:t>Luồng thay thế:</w:t>
      </w:r>
    </w:p>
    <w:p w14:paraId="57A25C46" w14:textId="77777777" w:rsidR="00A07461" w:rsidRDefault="00A07461" w:rsidP="00A07461">
      <w:pPr>
        <w:pStyle w:val="oancuaDanhsach"/>
        <w:numPr>
          <w:ilvl w:val="0"/>
          <w:numId w:val="3"/>
        </w:numPr>
        <w:spacing w:after="0" w:line="276" w:lineRule="auto"/>
        <w:jc w:val="both"/>
      </w:pPr>
      <w:r>
        <w:t xml:space="preserve">Bước 2: nếu hệ thống không tìm thấy sách hoặc mã đơn hàng là báo không tìm thấy. </w:t>
      </w:r>
    </w:p>
    <w:p w14:paraId="0ABABD94" w14:textId="77777777" w:rsidR="00A07461" w:rsidRDefault="00A07461" w:rsidP="00A07461">
      <w:pPr>
        <w:pStyle w:val="oancuaDanhsach"/>
        <w:numPr>
          <w:ilvl w:val="0"/>
          <w:numId w:val="3"/>
        </w:numPr>
        <w:spacing w:after="0" w:line="276" w:lineRule="auto"/>
        <w:jc w:val="both"/>
      </w:pPr>
      <w:r>
        <w:t>Bước 3: nếu số tiền khách đưa không đủ thì không được thanh toán và thực hiện tiếp nếu đưa đủ tiền.</w:t>
      </w:r>
    </w:p>
    <w:p w14:paraId="39078991" w14:textId="77777777" w:rsidR="00A07461" w:rsidRDefault="00A07461" w:rsidP="00A07461">
      <w:pPr>
        <w:pStyle w:val="oancuaDanhsach"/>
        <w:numPr>
          <w:ilvl w:val="0"/>
          <w:numId w:val="3"/>
        </w:numPr>
        <w:spacing w:after="0" w:line="276" w:lineRule="auto"/>
        <w:jc w:val="both"/>
      </w:pPr>
      <w:r>
        <w:t>Bước 4: Nếu đơn hàng quá thời gian trả tiền hoặc sách không đủ, không thực hiện thanh toán và tiến tới bước 5.</w:t>
      </w:r>
    </w:p>
    <w:p w14:paraId="71355F5B" w14:textId="77777777" w:rsidR="00A07461" w:rsidRPr="009E4641" w:rsidRDefault="00A07461" w:rsidP="00A07461">
      <w:pPr>
        <w:pStyle w:val="oancuaDanhsach"/>
        <w:numPr>
          <w:ilvl w:val="0"/>
          <w:numId w:val="13"/>
        </w:numPr>
        <w:spacing w:after="0" w:line="276" w:lineRule="auto"/>
        <w:jc w:val="both"/>
      </w:pPr>
      <w:r>
        <w:t>Luồng ngoại lệ</w:t>
      </w:r>
    </w:p>
    <w:p w14:paraId="2798248A" w14:textId="77777777" w:rsidR="00A07461" w:rsidRDefault="00A07461" w:rsidP="00A07461">
      <w:pPr>
        <w:pStyle w:val="oancuaDanhsach"/>
        <w:numPr>
          <w:ilvl w:val="0"/>
          <w:numId w:val="2"/>
        </w:numPr>
        <w:spacing w:after="0" w:line="276" w:lineRule="auto"/>
        <w:jc w:val="both"/>
      </w:pPr>
      <w:r>
        <w:t>Nếu hệ thống có lỗi thì báo lỗi và quay về giao diện “bán hàng”.</w:t>
      </w:r>
    </w:p>
    <w:p w14:paraId="12BE8CFD" w14:textId="77777777" w:rsidR="00A07461" w:rsidRDefault="00A07461" w:rsidP="00A07461">
      <w:pPr>
        <w:pStyle w:val="oancuaDanhsach"/>
        <w:numPr>
          <w:ilvl w:val="0"/>
          <w:numId w:val="5"/>
        </w:numPr>
        <w:spacing w:after="0" w:line="276" w:lineRule="auto"/>
        <w:ind w:left="360"/>
      </w:pPr>
      <w:r>
        <w:t>Nhập sách</w:t>
      </w:r>
    </w:p>
    <w:p w14:paraId="33338AFF" w14:textId="77777777" w:rsidR="00A07461" w:rsidRDefault="00A07461" w:rsidP="00A07461">
      <w:pPr>
        <w:pStyle w:val="oancuaDanhsach"/>
        <w:numPr>
          <w:ilvl w:val="1"/>
          <w:numId w:val="5"/>
        </w:numPr>
        <w:spacing w:after="0" w:line="276" w:lineRule="auto"/>
        <w:ind w:left="1080"/>
      </w:pPr>
      <w:r>
        <w:t>Mô tả: Người quản lý kho nhập sách vào hệ thống để cập nhật lượng sách có trong kho.</w:t>
      </w:r>
      <w:ins w:id="1" w:author="Dat Hua" w:date="2024-10-30T23:32:00Z">
        <w:r>
          <w:t xml:space="preserve"> </w:t>
        </w:r>
      </w:ins>
    </w:p>
    <w:p w14:paraId="5B681E3E" w14:textId="77777777" w:rsidR="00A07461" w:rsidRDefault="00A07461" w:rsidP="00A07461">
      <w:pPr>
        <w:pStyle w:val="oancuaDanhsach"/>
        <w:numPr>
          <w:ilvl w:val="1"/>
          <w:numId w:val="5"/>
        </w:numPr>
        <w:spacing w:after="0" w:line="276" w:lineRule="auto"/>
        <w:ind w:left="1080"/>
      </w:pPr>
      <w:r>
        <w:t>Actor chính: Người quản lý kho.</w:t>
      </w:r>
    </w:p>
    <w:p w14:paraId="445D26E9" w14:textId="77777777" w:rsidR="00A07461" w:rsidRDefault="00A07461" w:rsidP="00A07461">
      <w:pPr>
        <w:pStyle w:val="oancuaDanhsach"/>
        <w:numPr>
          <w:ilvl w:val="1"/>
          <w:numId w:val="5"/>
        </w:numPr>
        <w:spacing w:after="0" w:line="276" w:lineRule="auto"/>
        <w:ind w:left="1080"/>
      </w:pPr>
      <w:r>
        <w:t>Actor phụ: không có.</w:t>
      </w:r>
    </w:p>
    <w:p w14:paraId="44AA922F" w14:textId="77777777" w:rsidR="00A07461" w:rsidRDefault="00A07461" w:rsidP="00A07461">
      <w:pPr>
        <w:pStyle w:val="oancuaDanhsach"/>
        <w:numPr>
          <w:ilvl w:val="1"/>
          <w:numId w:val="5"/>
        </w:numPr>
        <w:spacing w:after="0" w:line="276" w:lineRule="auto"/>
        <w:ind w:left="1080"/>
      </w:pPr>
      <w:r>
        <w:t>Tiền điều kiện: Người quản lý kho phải đăng nhập vô hệ thống bằng tài khoản được cấp cho quản lý kho.</w:t>
      </w:r>
    </w:p>
    <w:p w14:paraId="5EB6F13C" w14:textId="77777777" w:rsidR="00A07461" w:rsidRDefault="00A07461" w:rsidP="00A07461">
      <w:pPr>
        <w:pStyle w:val="oancuaDanhsach"/>
        <w:numPr>
          <w:ilvl w:val="1"/>
          <w:numId w:val="5"/>
        </w:numPr>
        <w:spacing w:after="0" w:line="276" w:lineRule="auto"/>
        <w:ind w:left="1080"/>
      </w:pPr>
      <w:r>
        <w:t>Hậu điều kiện: xuất phiếu nhập sách.</w:t>
      </w:r>
    </w:p>
    <w:p w14:paraId="2B5174AC" w14:textId="77777777" w:rsidR="00A07461" w:rsidRDefault="00A07461" w:rsidP="00A07461">
      <w:pPr>
        <w:pStyle w:val="oancuaDanhsach"/>
        <w:numPr>
          <w:ilvl w:val="1"/>
          <w:numId w:val="5"/>
        </w:numPr>
        <w:spacing w:after="0" w:line="276" w:lineRule="auto"/>
        <w:ind w:left="1080"/>
      </w:pPr>
      <w:r>
        <w:t xml:space="preserve">Luồng hoạt động: </w:t>
      </w:r>
    </w:p>
    <w:p w14:paraId="6EF5B735" w14:textId="77777777" w:rsidR="00A07461" w:rsidRDefault="00A07461" w:rsidP="00A07461">
      <w:pPr>
        <w:pStyle w:val="oancuaDanhsach"/>
        <w:numPr>
          <w:ilvl w:val="2"/>
          <w:numId w:val="5"/>
        </w:numPr>
        <w:spacing w:after="0" w:line="276" w:lineRule="auto"/>
        <w:ind w:left="1800"/>
      </w:pPr>
      <w:r>
        <w:t>Người quản lý kho chọn chức năng “Nhập sách”.</w:t>
      </w:r>
    </w:p>
    <w:p w14:paraId="63826C74" w14:textId="77777777" w:rsidR="00A07461" w:rsidRDefault="00A07461" w:rsidP="00A07461">
      <w:pPr>
        <w:pStyle w:val="oancuaDanhsach"/>
        <w:numPr>
          <w:ilvl w:val="2"/>
          <w:numId w:val="5"/>
        </w:numPr>
        <w:spacing w:after="0" w:line="276" w:lineRule="auto"/>
        <w:ind w:left="1800"/>
      </w:pPr>
      <w:r>
        <w:t>Hệ thống yêu cầu nhập thêm sách và nhập số lượng.</w:t>
      </w:r>
    </w:p>
    <w:p w14:paraId="1D879641" w14:textId="77777777" w:rsidR="00A07461" w:rsidRDefault="00A07461" w:rsidP="00A07461">
      <w:pPr>
        <w:pStyle w:val="oancuaDanhsach"/>
        <w:numPr>
          <w:ilvl w:val="2"/>
          <w:numId w:val="5"/>
        </w:numPr>
        <w:spacing w:after="0" w:line="276" w:lineRule="auto"/>
        <w:ind w:left="1800"/>
      </w:pPr>
      <w:r>
        <w:t>Người quản lý kho xác nhận đã kiểm tra thông tin bằng cách nhấn nút “Tạo phiếu nhập sách”.</w:t>
      </w:r>
    </w:p>
    <w:p w14:paraId="759BF59B" w14:textId="77777777" w:rsidR="00A07461" w:rsidRDefault="00A07461" w:rsidP="00A07461">
      <w:pPr>
        <w:pStyle w:val="oancuaDanhsach"/>
        <w:numPr>
          <w:ilvl w:val="2"/>
          <w:numId w:val="5"/>
        </w:numPr>
        <w:spacing w:after="0" w:line="276" w:lineRule="auto"/>
        <w:ind w:left="1800"/>
      </w:pPr>
      <w:r>
        <w:t>Hệ thống in phiếu nhập sách và quay về giao diện “Nhập sách”.</w:t>
      </w:r>
    </w:p>
    <w:p w14:paraId="7B2A2BC6" w14:textId="77777777" w:rsidR="00A07461" w:rsidRDefault="00A07461" w:rsidP="00A07461">
      <w:pPr>
        <w:pStyle w:val="oancuaDanhsach"/>
        <w:numPr>
          <w:ilvl w:val="0"/>
          <w:numId w:val="6"/>
        </w:numPr>
        <w:spacing w:after="0" w:line="276" w:lineRule="auto"/>
        <w:ind w:left="1080"/>
      </w:pPr>
      <w:r>
        <w:t xml:space="preserve">Luồng thay thế: </w:t>
      </w:r>
    </w:p>
    <w:p w14:paraId="1BDE3D7F" w14:textId="77777777" w:rsidR="00A07461" w:rsidRDefault="00A07461" w:rsidP="00A07461">
      <w:pPr>
        <w:pStyle w:val="oancuaDanhsach"/>
        <w:numPr>
          <w:ilvl w:val="0"/>
          <w:numId w:val="10"/>
        </w:numPr>
        <w:spacing w:after="0" w:line="276" w:lineRule="auto"/>
        <w:ind w:left="1800"/>
        <w:jc w:val="both"/>
      </w:pPr>
      <w:r>
        <w:t>Ở bước 2, hệ thống kiểm tra số lượng sách được thêm nếu số lượng sách trong kho nhiều hơn quy định thì báo cho quản lý kho và không thêm sách.</w:t>
      </w:r>
    </w:p>
    <w:p w14:paraId="37EA00A3" w14:textId="77777777" w:rsidR="00A07461" w:rsidRDefault="00A07461" w:rsidP="00A07461">
      <w:pPr>
        <w:pStyle w:val="oancuaDanhsach"/>
        <w:numPr>
          <w:ilvl w:val="0"/>
          <w:numId w:val="10"/>
        </w:numPr>
        <w:spacing w:after="0" w:line="276" w:lineRule="auto"/>
        <w:ind w:left="1800"/>
        <w:jc w:val="both"/>
      </w:pPr>
      <w:r>
        <w:lastRenderedPageBreak/>
        <w:t>Bước 4, hệ thống kiểm tra số lượng sách trước khi thêm nếu có số lượng sách ít hơn quy định thì báo cho quản lý kho và không nhập sách.</w:t>
      </w:r>
    </w:p>
    <w:p w14:paraId="27273C57" w14:textId="77777777" w:rsidR="00A07461" w:rsidRDefault="00A07461" w:rsidP="00A07461">
      <w:pPr>
        <w:pStyle w:val="oancuaDanhsach"/>
        <w:numPr>
          <w:ilvl w:val="0"/>
          <w:numId w:val="6"/>
        </w:numPr>
        <w:spacing w:after="0" w:line="276" w:lineRule="auto"/>
        <w:ind w:left="1080"/>
        <w:jc w:val="both"/>
      </w:pPr>
      <w:r>
        <w:t xml:space="preserve">Luồng ngoại lệ: </w:t>
      </w:r>
    </w:p>
    <w:p w14:paraId="2742A841" w14:textId="77777777" w:rsidR="00A07461" w:rsidRPr="006741B5" w:rsidRDefault="00A07461" w:rsidP="00A07461">
      <w:pPr>
        <w:pStyle w:val="oancuaDanhsach"/>
        <w:numPr>
          <w:ilvl w:val="0"/>
          <w:numId w:val="10"/>
        </w:numPr>
        <w:spacing w:after="0" w:line="276" w:lineRule="auto"/>
        <w:jc w:val="both"/>
      </w:pPr>
      <w:r>
        <w:t>Nếu có sự cố xảy ra, hệ thống trở lại giao diện “Nhập sách” ban đầu.</w:t>
      </w:r>
    </w:p>
    <w:p w14:paraId="433D8680" w14:textId="77777777" w:rsidR="00A07461" w:rsidRDefault="00A07461" w:rsidP="00A07461">
      <w:pPr>
        <w:pStyle w:val="oancuaDanhsach"/>
        <w:numPr>
          <w:ilvl w:val="0"/>
          <w:numId w:val="5"/>
        </w:numPr>
        <w:spacing w:after="0" w:line="276" w:lineRule="auto"/>
        <w:ind w:left="360"/>
      </w:pPr>
      <w:r>
        <w:t>Quản lý sách:</w:t>
      </w:r>
    </w:p>
    <w:p w14:paraId="2A5DC1E1" w14:textId="77777777" w:rsidR="00A07461" w:rsidRDefault="00A07461" w:rsidP="00A07461">
      <w:pPr>
        <w:pStyle w:val="oancuaDanhsach"/>
        <w:numPr>
          <w:ilvl w:val="1"/>
          <w:numId w:val="5"/>
        </w:numPr>
        <w:spacing w:after="0" w:line="276" w:lineRule="auto"/>
      </w:pPr>
      <w:r>
        <w:t>Mô tả: Cho phép người quản trị được phép quản trị sách (thêm/xoá/cập nhật/tìm kiếm sách).</w:t>
      </w:r>
    </w:p>
    <w:p w14:paraId="69E3A55C" w14:textId="77777777" w:rsidR="00A07461" w:rsidRDefault="00A07461" w:rsidP="00A07461">
      <w:pPr>
        <w:pStyle w:val="oancuaDanhsach"/>
        <w:numPr>
          <w:ilvl w:val="1"/>
          <w:numId w:val="5"/>
        </w:numPr>
        <w:spacing w:after="0" w:line="276" w:lineRule="auto"/>
      </w:pPr>
      <w:r>
        <w:t>Actor chính: Người quản trị</w:t>
      </w:r>
    </w:p>
    <w:p w14:paraId="5D4BA558" w14:textId="77777777" w:rsidR="00A07461" w:rsidRDefault="00A07461" w:rsidP="00A07461">
      <w:pPr>
        <w:pStyle w:val="oancuaDanhsach"/>
        <w:numPr>
          <w:ilvl w:val="1"/>
          <w:numId w:val="5"/>
        </w:numPr>
        <w:spacing w:after="0" w:line="276" w:lineRule="auto"/>
      </w:pPr>
      <w:r>
        <w:t>Actor phụ: không có</w:t>
      </w:r>
    </w:p>
    <w:p w14:paraId="3A130287" w14:textId="77777777" w:rsidR="00A07461" w:rsidRDefault="00A07461" w:rsidP="00A07461">
      <w:pPr>
        <w:pStyle w:val="oancuaDanhsach"/>
        <w:numPr>
          <w:ilvl w:val="1"/>
          <w:numId w:val="5"/>
        </w:numPr>
        <w:spacing w:after="200" w:line="276" w:lineRule="auto"/>
      </w:pPr>
      <w:r>
        <w:t>Tiền điều kiện: Người quản trị phải đăng nhập vô hệ thống bằng tài khoản được cấp có cho quản trị viên.</w:t>
      </w:r>
    </w:p>
    <w:p w14:paraId="0654BB8E" w14:textId="77777777" w:rsidR="00A07461" w:rsidRDefault="00A07461" w:rsidP="00A07461">
      <w:pPr>
        <w:pStyle w:val="oancuaDanhsach"/>
        <w:numPr>
          <w:ilvl w:val="1"/>
          <w:numId w:val="5"/>
        </w:numPr>
        <w:spacing w:after="200" w:line="276" w:lineRule="auto"/>
      </w:pPr>
      <w:r>
        <w:t>Hậu điều kiện: không có</w:t>
      </w:r>
    </w:p>
    <w:p w14:paraId="7BABE723" w14:textId="77777777" w:rsidR="00A07461" w:rsidRDefault="00A07461" w:rsidP="00A07461">
      <w:pPr>
        <w:pStyle w:val="oancuaDanhsach"/>
        <w:numPr>
          <w:ilvl w:val="1"/>
          <w:numId w:val="5"/>
        </w:numPr>
        <w:spacing w:after="200" w:line="276" w:lineRule="auto"/>
      </w:pPr>
      <w:r>
        <w:t>Luồng hoạt động:</w:t>
      </w:r>
    </w:p>
    <w:p w14:paraId="0CCF1E88" w14:textId="77777777" w:rsidR="00A07461" w:rsidRDefault="00A07461" w:rsidP="00A07461">
      <w:pPr>
        <w:pStyle w:val="oancuaDanhsach"/>
        <w:numPr>
          <w:ilvl w:val="2"/>
          <w:numId w:val="5"/>
        </w:numPr>
        <w:spacing w:after="200" w:line="276" w:lineRule="auto"/>
      </w:pPr>
      <w:r>
        <w:t>Người quản trị chọn chức năng “Quản lý sách” và chọn mục “Sách”.</w:t>
      </w:r>
    </w:p>
    <w:p w14:paraId="00D301C8" w14:textId="77777777" w:rsidR="00A07461" w:rsidRDefault="00A07461" w:rsidP="00A07461">
      <w:pPr>
        <w:pStyle w:val="oancuaDanhsach"/>
        <w:numPr>
          <w:ilvl w:val="2"/>
          <w:numId w:val="5"/>
        </w:numPr>
        <w:spacing w:after="200" w:line="276" w:lineRule="auto"/>
      </w:pPr>
      <w:r>
        <w:t>Hệ thống hiện ra danh sách sách.</w:t>
      </w:r>
    </w:p>
    <w:p w14:paraId="39F7F5E0" w14:textId="77777777" w:rsidR="00A07461" w:rsidRDefault="00A07461" w:rsidP="00A07461">
      <w:pPr>
        <w:pStyle w:val="oancuaDanhsach"/>
        <w:numPr>
          <w:ilvl w:val="2"/>
          <w:numId w:val="5"/>
        </w:numPr>
        <w:spacing w:after="200" w:line="276" w:lineRule="auto"/>
      </w:pPr>
      <w:r>
        <w:t xml:space="preserve">Nếu muốn chỉnh sửa, người quản trị bấm nút chỉnh sửa. </w:t>
      </w:r>
    </w:p>
    <w:p w14:paraId="78A07042" w14:textId="77777777" w:rsidR="00A07461" w:rsidRDefault="00A07461" w:rsidP="00A07461">
      <w:pPr>
        <w:pStyle w:val="oancuaDanhsach"/>
        <w:numPr>
          <w:ilvl w:val="2"/>
          <w:numId w:val="5"/>
        </w:numPr>
        <w:spacing w:after="200" w:line="276" w:lineRule="auto"/>
      </w:pPr>
      <w:r>
        <w:t>Thực hiện chỉnh sửa thông tin, cuối cùng xác nhận</w:t>
      </w:r>
    </w:p>
    <w:p w14:paraId="3DFF9022" w14:textId="77777777" w:rsidR="00A07461" w:rsidRDefault="00A07461" w:rsidP="00A07461">
      <w:pPr>
        <w:pStyle w:val="oancuaDanhsach"/>
        <w:numPr>
          <w:ilvl w:val="2"/>
          <w:numId w:val="5"/>
        </w:numPr>
        <w:spacing w:after="200" w:line="276" w:lineRule="auto"/>
      </w:pPr>
      <w:r>
        <w:t>Hệ thống ghi nhận và trở về trang quản lý sách</w:t>
      </w:r>
    </w:p>
    <w:p w14:paraId="10494172" w14:textId="77777777" w:rsidR="00A07461" w:rsidRDefault="00A07461" w:rsidP="00A07461">
      <w:pPr>
        <w:pStyle w:val="oancuaDanhsach"/>
        <w:numPr>
          <w:ilvl w:val="2"/>
          <w:numId w:val="5"/>
        </w:numPr>
        <w:spacing w:after="200" w:line="276" w:lineRule="auto"/>
      </w:pPr>
      <w:r>
        <w:t>Người quản trị đăng xuất và kết thúc công việc</w:t>
      </w:r>
    </w:p>
    <w:p w14:paraId="656064C4" w14:textId="77777777" w:rsidR="00A07461" w:rsidRDefault="00A07461" w:rsidP="00A07461">
      <w:pPr>
        <w:pStyle w:val="oancuaDanhsach"/>
        <w:numPr>
          <w:ilvl w:val="1"/>
          <w:numId w:val="5"/>
        </w:numPr>
        <w:spacing w:after="200" w:line="276" w:lineRule="auto"/>
        <w:jc w:val="both"/>
      </w:pPr>
      <w:r>
        <w:t>Luồng thay thế:</w:t>
      </w:r>
    </w:p>
    <w:p w14:paraId="3E068F71" w14:textId="77777777" w:rsidR="00A07461" w:rsidRDefault="00A07461" w:rsidP="00A07461">
      <w:pPr>
        <w:pStyle w:val="oancuaDanhsach"/>
        <w:spacing w:after="200"/>
        <w:ind w:left="2160"/>
      </w:pPr>
      <w:r>
        <w:t>+ Ở bước 3 nếu người quản trị muốn xóa thì bấm nút xóa và xác nhận rồi tới thẳng bước 5.</w:t>
      </w:r>
    </w:p>
    <w:p w14:paraId="1CB9AC88" w14:textId="77777777" w:rsidR="00A07461" w:rsidRPr="00A0683E" w:rsidRDefault="00A07461" w:rsidP="00A07461">
      <w:pPr>
        <w:pStyle w:val="oancuaDanhsach"/>
        <w:spacing w:after="200"/>
        <w:ind w:left="2160"/>
      </w:pPr>
      <w:r>
        <w:t>+ Ở bước 3, nếu người quản trị muốn tìm kiếm thì bấm vô tìm kiếm và nhập từ khóa, hệ thống quay về bước 2 và hiện danh sách liên quan.</w:t>
      </w:r>
    </w:p>
    <w:p w14:paraId="1A1CA604" w14:textId="77777777" w:rsidR="00A07461" w:rsidRDefault="00A07461" w:rsidP="00A07461">
      <w:pPr>
        <w:pStyle w:val="oancuaDanhsach"/>
        <w:numPr>
          <w:ilvl w:val="1"/>
          <w:numId w:val="5"/>
        </w:numPr>
        <w:spacing w:after="200" w:line="276" w:lineRule="auto"/>
        <w:jc w:val="both"/>
      </w:pPr>
      <w:r>
        <w:t>Luồng ngoại lệ:</w:t>
      </w:r>
    </w:p>
    <w:p w14:paraId="58199B4D" w14:textId="77777777" w:rsidR="00A07461" w:rsidRPr="00AD0781" w:rsidRDefault="00A07461" w:rsidP="00A07461">
      <w:pPr>
        <w:pStyle w:val="oancuaDanhsach"/>
        <w:spacing w:after="200"/>
        <w:ind w:left="2160"/>
      </w:pPr>
      <w:r>
        <w:t>+Nếu có ngoại lệ, báo lỗi và không thực hiện yêu cầu đã gây ra lỗi.</w:t>
      </w:r>
    </w:p>
    <w:p w14:paraId="6967CD7C" w14:textId="77777777" w:rsidR="00A07461" w:rsidRPr="00FB1AF6" w:rsidRDefault="00A07461" w:rsidP="00A07461">
      <w:pPr>
        <w:pStyle w:val="oancuaDanhsach"/>
        <w:numPr>
          <w:ilvl w:val="0"/>
          <w:numId w:val="5"/>
        </w:numPr>
        <w:spacing w:after="0" w:line="276" w:lineRule="auto"/>
        <w:ind w:left="360"/>
      </w:pPr>
      <w:r>
        <w:t>Xem thống kê báo cáo:</w:t>
      </w:r>
    </w:p>
    <w:p w14:paraId="4E42F932" w14:textId="77777777" w:rsidR="00A07461" w:rsidRDefault="00A07461" w:rsidP="00A07461">
      <w:pPr>
        <w:pStyle w:val="oancuaDanhsach"/>
        <w:numPr>
          <w:ilvl w:val="1"/>
          <w:numId w:val="5"/>
        </w:numPr>
        <w:spacing w:after="0" w:line="276" w:lineRule="auto"/>
        <w:ind w:left="1080"/>
      </w:pPr>
      <w:r>
        <w:t>Mô tả: Use case cho phép người quản trị xem các thống kê sau theo dạng bảng và biểu đồ.</w:t>
      </w:r>
    </w:p>
    <w:p w14:paraId="7A5EC342" w14:textId="77777777" w:rsidR="00A07461" w:rsidRDefault="00A07461" w:rsidP="00A07461">
      <w:pPr>
        <w:pStyle w:val="oancuaDanhsach"/>
        <w:numPr>
          <w:ilvl w:val="1"/>
          <w:numId w:val="5"/>
        </w:numPr>
        <w:spacing w:after="0" w:line="276" w:lineRule="auto"/>
        <w:ind w:left="1080"/>
      </w:pPr>
      <w:r>
        <w:t>Actor chính: Người quản trị</w:t>
      </w:r>
    </w:p>
    <w:p w14:paraId="2075C1DA" w14:textId="77777777" w:rsidR="00A07461" w:rsidRDefault="00A07461" w:rsidP="00A07461">
      <w:pPr>
        <w:pStyle w:val="oancuaDanhsach"/>
        <w:numPr>
          <w:ilvl w:val="1"/>
          <w:numId w:val="5"/>
        </w:numPr>
        <w:spacing w:after="0" w:line="276" w:lineRule="auto"/>
        <w:ind w:left="1080"/>
      </w:pPr>
      <w:r>
        <w:t>Actor phụ: không có</w:t>
      </w:r>
    </w:p>
    <w:p w14:paraId="609A79DF" w14:textId="77777777" w:rsidR="00A07461" w:rsidRDefault="00A07461" w:rsidP="00A07461">
      <w:pPr>
        <w:pStyle w:val="oancuaDanhsach"/>
        <w:numPr>
          <w:ilvl w:val="1"/>
          <w:numId w:val="5"/>
        </w:numPr>
        <w:spacing w:after="0" w:line="276" w:lineRule="auto"/>
        <w:ind w:left="1080"/>
      </w:pPr>
      <w:r>
        <w:t>Tiền điều kiện: Người quản trị phải đăng nhập vô hệ thống bằng tài khoản được cấp có cho quản trị viên.</w:t>
      </w:r>
    </w:p>
    <w:p w14:paraId="21424A43" w14:textId="77777777" w:rsidR="00A07461" w:rsidRDefault="00A07461" w:rsidP="00A07461">
      <w:pPr>
        <w:pStyle w:val="oancuaDanhsach"/>
        <w:numPr>
          <w:ilvl w:val="1"/>
          <w:numId w:val="5"/>
        </w:numPr>
        <w:spacing w:after="0" w:line="276" w:lineRule="auto"/>
        <w:ind w:left="1080"/>
      </w:pPr>
      <w:r>
        <w:t>Hậu điều kiện: không có</w:t>
      </w:r>
    </w:p>
    <w:p w14:paraId="0727B58C" w14:textId="77777777" w:rsidR="00A07461" w:rsidRDefault="00A07461" w:rsidP="00A07461">
      <w:pPr>
        <w:pStyle w:val="oancuaDanhsach"/>
        <w:numPr>
          <w:ilvl w:val="1"/>
          <w:numId w:val="5"/>
        </w:numPr>
        <w:spacing w:after="0" w:line="276" w:lineRule="auto"/>
        <w:ind w:left="1080"/>
      </w:pPr>
      <w:r>
        <w:t>Luồng hoạt động:</w:t>
      </w:r>
    </w:p>
    <w:p w14:paraId="196C8119" w14:textId="77777777" w:rsidR="00A07461" w:rsidRDefault="00A07461" w:rsidP="00A07461">
      <w:pPr>
        <w:pStyle w:val="oancuaDanhsach"/>
        <w:numPr>
          <w:ilvl w:val="1"/>
          <w:numId w:val="6"/>
        </w:numPr>
        <w:spacing w:after="0" w:line="276" w:lineRule="auto"/>
        <w:ind w:left="1440"/>
      </w:pPr>
      <w:r>
        <w:t>Người quản trị chọn chức năng thống kê báo cáo tần suất hoặc thống kê báo cáo doanh thu.</w:t>
      </w:r>
    </w:p>
    <w:p w14:paraId="72A14943" w14:textId="77777777" w:rsidR="00A07461" w:rsidRDefault="00A07461" w:rsidP="00A07461">
      <w:pPr>
        <w:pStyle w:val="oancuaDanhsach"/>
        <w:numPr>
          <w:ilvl w:val="1"/>
          <w:numId w:val="6"/>
        </w:numPr>
        <w:spacing w:after="0" w:line="276" w:lineRule="auto"/>
        <w:ind w:left="1440"/>
      </w:pPr>
      <w:r>
        <w:t>Người quản trị báo cáo theo tháng, năm, thể loại sách, sau đó lọc.</w:t>
      </w:r>
    </w:p>
    <w:p w14:paraId="30847D7C" w14:textId="77777777" w:rsidR="00A07461" w:rsidRPr="00CC5CA7" w:rsidRDefault="00A07461" w:rsidP="00A07461">
      <w:pPr>
        <w:pStyle w:val="oancuaDanhsach"/>
        <w:numPr>
          <w:ilvl w:val="1"/>
          <w:numId w:val="6"/>
        </w:numPr>
        <w:spacing w:after="0" w:line="276" w:lineRule="auto"/>
        <w:ind w:left="1440"/>
      </w:pPr>
      <w:r>
        <w:t>Người quản trị có thể chọn xuất báo hoặc tiếp tục quá trình xem thống kê hoặc trở về trang chủ kết thúc use case.</w:t>
      </w:r>
    </w:p>
    <w:p w14:paraId="65CED87C" w14:textId="77777777" w:rsidR="00A07461" w:rsidRDefault="00A07461" w:rsidP="00A07461">
      <w:pPr>
        <w:pStyle w:val="oancuaDanhsach"/>
        <w:numPr>
          <w:ilvl w:val="0"/>
          <w:numId w:val="7"/>
        </w:numPr>
        <w:spacing w:after="0" w:line="276" w:lineRule="auto"/>
        <w:ind w:left="720"/>
      </w:pPr>
      <w:r>
        <w:t xml:space="preserve">Luồng thay thế: </w:t>
      </w:r>
    </w:p>
    <w:p w14:paraId="4B53F01A" w14:textId="77777777" w:rsidR="00A07461" w:rsidRPr="006802CE" w:rsidRDefault="00A07461" w:rsidP="00A07461">
      <w:pPr>
        <w:spacing w:line="240" w:lineRule="auto"/>
        <w:ind w:left="1077"/>
        <w:rPr>
          <w:lang w:val="en-US"/>
        </w:rPr>
      </w:pPr>
      <w:r>
        <w:t>+   Bước 2 nếu không có dữ liệu, hiện không có dữ liệu ở cột thể loại và cho các giá trị khác là 0.</w:t>
      </w:r>
    </w:p>
    <w:p w14:paraId="6E2EF43A" w14:textId="77777777" w:rsidR="00A07461" w:rsidRPr="006741B5" w:rsidRDefault="00A07461" w:rsidP="00A07461">
      <w:pPr>
        <w:pStyle w:val="oancuaDanhsach"/>
        <w:numPr>
          <w:ilvl w:val="0"/>
          <w:numId w:val="7"/>
        </w:numPr>
        <w:spacing w:after="0" w:line="276" w:lineRule="auto"/>
        <w:ind w:left="723"/>
        <w:jc w:val="both"/>
      </w:pPr>
      <w:r>
        <w:t>Luồng ngoại lệ:</w:t>
      </w:r>
    </w:p>
    <w:p w14:paraId="1A5C4CA9" w14:textId="77777777" w:rsidR="00A07461" w:rsidRPr="00AE46DB" w:rsidRDefault="00A07461" w:rsidP="00A07461">
      <w:pPr>
        <w:pStyle w:val="oancuaDanhsach"/>
        <w:numPr>
          <w:ilvl w:val="0"/>
          <w:numId w:val="12"/>
        </w:numPr>
        <w:spacing w:before="100" w:beforeAutospacing="1" w:after="0" w:line="276" w:lineRule="auto"/>
        <w:ind w:left="1440" w:hanging="357"/>
        <w:jc w:val="both"/>
      </w:pPr>
      <w:r>
        <w:t>Nếu có sự cố trong quá trình thực hiện thì thông báo lỗi.</w:t>
      </w:r>
    </w:p>
    <w:p w14:paraId="61F59EF9" w14:textId="77777777" w:rsidR="00A07461" w:rsidRDefault="00A07461" w:rsidP="00A07461">
      <w:pPr>
        <w:pStyle w:val="oancuaDanhsach"/>
        <w:numPr>
          <w:ilvl w:val="0"/>
          <w:numId w:val="5"/>
        </w:numPr>
        <w:spacing w:before="100" w:beforeAutospacing="1" w:after="0" w:line="276" w:lineRule="auto"/>
        <w:ind w:left="360"/>
        <w:jc w:val="both"/>
      </w:pPr>
      <w:r>
        <w:lastRenderedPageBreak/>
        <w:t>Thay đổi quy định:</w:t>
      </w:r>
    </w:p>
    <w:p w14:paraId="26E09D69" w14:textId="77777777" w:rsidR="00A07461" w:rsidRDefault="00A07461" w:rsidP="00A07461">
      <w:pPr>
        <w:pStyle w:val="oancuaDanhsach"/>
        <w:numPr>
          <w:ilvl w:val="1"/>
          <w:numId w:val="5"/>
        </w:numPr>
        <w:spacing w:before="100" w:beforeAutospacing="1" w:after="0" w:line="276" w:lineRule="auto"/>
        <w:ind w:left="1080"/>
        <w:jc w:val="both"/>
      </w:pPr>
      <w:r>
        <w:t>Mô tả: Use case cho phép người quản trị thay đổi các quy định của nhà sách như thay đổi số lượng nhập tối thiểu, số lượng tồn tối thiểu trước khi nhập và thay đổi quy định thời gian huỷ đơn hàng nếu người dùng không nhận.</w:t>
      </w:r>
    </w:p>
    <w:p w14:paraId="12038EA7" w14:textId="77777777" w:rsidR="00A07461" w:rsidRDefault="00A07461" w:rsidP="00A07461">
      <w:pPr>
        <w:pStyle w:val="oancuaDanhsach"/>
        <w:numPr>
          <w:ilvl w:val="1"/>
          <w:numId w:val="5"/>
        </w:numPr>
        <w:spacing w:before="100" w:beforeAutospacing="1" w:after="0" w:line="276" w:lineRule="auto"/>
        <w:ind w:left="1080"/>
        <w:jc w:val="both"/>
      </w:pPr>
      <w:r>
        <w:t>Actor chính: Người quản trị</w:t>
      </w:r>
    </w:p>
    <w:p w14:paraId="2D84576A" w14:textId="77777777" w:rsidR="00A07461" w:rsidRDefault="00A07461" w:rsidP="00A07461">
      <w:pPr>
        <w:pStyle w:val="oancuaDanhsach"/>
        <w:numPr>
          <w:ilvl w:val="1"/>
          <w:numId w:val="5"/>
        </w:numPr>
        <w:spacing w:before="100" w:beforeAutospacing="1" w:after="0" w:line="276" w:lineRule="auto"/>
        <w:ind w:left="1080"/>
        <w:jc w:val="both"/>
      </w:pPr>
      <w:r>
        <w:t>Actor phụ: Không có</w:t>
      </w:r>
    </w:p>
    <w:p w14:paraId="491A4092" w14:textId="77777777" w:rsidR="00A07461" w:rsidRDefault="00A07461" w:rsidP="00A07461">
      <w:pPr>
        <w:pStyle w:val="oancuaDanhsach"/>
        <w:numPr>
          <w:ilvl w:val="1"/>
          <w:numId w:val="5"/>
        </w:numPr>
        <w:spacing w:before="100" w:beforeAutospacing="1" w:after="0" w:line="276" w:lineRule="auto"/>
        <w:ind w:left="1080"/>
        <w:jc w:val="both"/>
      </w:pPr>
      <w:r>
        <w:t>Tiền điều kiện: Đăng nhập thành công bằng tài khoản quản trị viên</w:t>
      </w:r>
    </w:p>
    <w:p w14:paraId="0F2BEA52" w14:textId="77777777" w:rsidR="00A07461" w:rsidRDefault="00A07461" w:rsidP="00A07461">
      <w:pPr>
        <w:pStyle w:val="oancuaDanhsach"/>
        <w:numPr>
          <w:ilvl w:val="1"/>
          <w:numId w:val="5"/>
        </w:numPr>
        <w:spacing w:before="100" w:beforeAutospacing="1" w:after="0" w:line="276" w:lineRule="auto"/>
        <w:ind w:left="1080"/>
        <w:jc w:val="both"/>
      </w:pPr>
      <w:r>
        <w:t>Hậu điều kiện: không có</w:t>
      </w:r>
    </w:p>
    <w:p w14:paraId="22C917FE" w14:textId="77777777" w:rsidR="00A07461" w:rsidRDefault="00A07461" w:rsidP="00A07461">
      <w:pPr>
        <w:pStyle w:val="oancuaDanhsach"/>
        <w:numPr>
          <w:ilvl w:val="1"/>
          <w:numId w:val="5"/>
        </w:numPr>
        <w:spacing w:before="100" w:beforeAutospacing="1" w:after="0" w:line="276" w:lineRule="auto"/>
        <w:ind w:left="1080"/>
        <w:jc w:val="both"/>
      </w:pPr>
      <w:r>
        <w:t>Luồng hoạt động:</w:t>
      </w:r>
    </w:p>
    <w:p w14:paraId="17AA3AB3" w14:textId="77777777" w:rsidR="00A07461" w:rsidRDefault="00A07461" w:rsidP="00A07461">
      <w:pPr>
        <w:pStyle w:val="oancuaDanhsach"/>
        <w:numPr>
          <w:ilvl w:val="2"/>
          <w:numId w:val="5"/>
        </w:numPr>
        <w:spacing w:before="100" w:beforeAutospacing="1" w:after="0" w:line="276" w:lineRule="auto"/>
        <w:ind w:left="1443"/>
        <w:jc w:val="both"/>
      </w:pPr>
      <w:r>
        <w:t>Người quản trị chọn chức năng “Quản lý quy định”.</w:t>
      </w:r>
    </w:p>
    <w:p w14:paraId="789AAD2E" w14:textId="77777777" w:rsidR="00A07461" w:rsidRDefault="00A07461" w:rsidP="00A07461">
      <w:pPr>
        <w:pStyle w:val="oancuaDanhsach"/>
        <w:numPr>
          <w:ilvl w:val="2"/>
          <w:numId w:val="5"/>
        </w:numPr>
        <w:spacing w:before="100" w:beforeAutospacing="1" w:after="0" w:line="276" w:lineRule="auto"/>
        <w:ind w:left="1443"/>
        <w:jc w:val="both"/>
      </w:pPr>
      <w:r>
        <w:t>Người quản trị tra cứu quy định cần chỉnh sửa.</w:t>
      </w:r>
      <w:r>
        <w:tab/>
      </w:r>
    </w:p>
    <w:p w14:paraId="60F2BAD7" w14:textId="77777777" w:rsidR="00A07461" w:rsidRDefault="00A07461" w:rsidP="00A07461">
      <w:pPr>
        <w:pStyle w:val="oancuaDanhsach"/>
        <w:numPr>
          <w:ilvl w:val="2"/>
          <w:numId w:val="5"/>
        </w:numPr>
        <w:spacing w:before="100" w:beforeAutospacing="1" w:after="0" w:line="276" w:lineRule="auto"/>
        <w:ind w:left="1443"/>
        <w:jc w:val="both"/>
      </w:pPr>
      <w:r>
        <w:t>Xác nhận thay đổi.</w:t>
      </w:r>
    </w:p>
    <w:p w14:paraId="5AF6B121" w14:textId="77777777" w:rsidR="00A07461" w:rsidRDefault="00A07461" w:rsidP="00A07461">
      <w:pPr>
        <w:pStyle w:val="oancuaDanhsach"/>
        <w:numPr>
          <w:ilvl w:val="2"/>
          <w:numId w:val="5"/>
        </w:numPr>
        <w:spacing w:before="100" w:beforeAutospacing="1" w:after="0" w:line="276" w:lineRule="auto"/>
        <w:ind w:left="1443"/>
        <w:jc w:val="both"/>
      </w:pPr>
      <w:r>
        <w:t>Hệ thống lưu các giá trị thay đổi.</w:t>
      </w:r>
    </w:p>
    <w:p w14:paraId="44F635D3" w14:textId="77777777" w:rsidR="00A07461" w:rsidRDefault="00A07461" w:rsidP="00A07461">
      <w:pPr>
        <w:pStyle w:val="oancuaDanhsach"/>
        <w:numPr>
          <w:ilvl w:val="2"/>
          <w:numId w:val="5"/>
        </w:numPr>
        <w:spacing w:before="100" w:beforeAutospacing="1" w:after="0" w:line="276" w:lineRule="auto"/>
        <w:ind w:left="1443"/>
        <w:jc w:val="both"/>
      </w:pPr>
      <w:r>
        <w:t>Tiếp tục hoặc trở về trang chủ, kết thúc use case.</w:t>
      </w:r>
    </w:p>
    <w:p w14:paraId="347BBCA4" w14:textId="77777777" w:rsidR="00A07461" w:rsidRDefault="00A07461" w:rsidP="00A07461">
      <w:pPr>
        <w:pStyle w:val="oancuaDanhsach"/>
        <w:numPr>
          <w:ilvl w:val="1"/>
          <w:numId w:val="5"/>
        </w:numPr>
        <w:spacing w:before="100" w:beforeAutospacing="1" w:after="0" w:line="276" w:lineRule="auto"/>
        <w:ind w:left="1080"/>
        <w:jc w:val="both"/>
      </w:pPr>
      <w:r>
        <w:t>Luồng thay thế:</w:t>
      </w:r>
    </w:p>
    <w:p w14:paraId="0A00A304" w14:textId="77777777" w:rsidR="00A07461" w:rsidRDefault="00A07461" w:rsidP="00A07461">
      <w:pPr>
        <w:pStyle w:val="oancuaDanhsach"/>
        <w:spacing w:before="100" w:beforeAutospacing="1"/>
        <w:ind w:left="1080"/>
      </w:pPr>
      <w:r>
        <w:t>+  Ở bước 3 nếu có lỗi, không thực hiện yêu cầu thay đổi và tiếp tục ở bước 5.</w:t>
      </w:r>
    </w:p>
    <w:p w14:paraId="557A9636" w14:textId="77777777" w:rsidR="00A07461" w:rsidRDefault="00A07461" w:rsidP="00A07461">
      <w:pPr>
        <w:pStyle w:val="oancuaDanhsach"/>
        <w:numPr>
          <w:ilvl w:val="1"/>
          <w:numId w:val="5"/>
        </w:numPr>
        <w:spacing w:before="100" w:beforeAutospacing="1" w:after="0" w:line="276" w:lineRule="auto"/>
        <w:ind w:left="1080"/>
        <w:jc w:val="both"/>
      </w:pPr>
      <w:r>
        <w:t>Luồng ngoại lệ:</w:t>
      </w:r>
    </w:p>
    <w:p w14:paraId="5AE17393" w14:textId="77777777" w:rsidR="00A07461" w:rsidRDefault="00A07461" w:rsidP="00A07461">
      <w:pPr>
        <w:pStyle w:val="oancuaDanhsach"/>
        <w:spacing w:before="100" w:beforeAutospacing="1"/>
        <w:ind w:left="1080"/>
      </w:pPr>
      <w:r>
        <w:t>+</w:t>
      </w:r>
      <w:r>
        <w:tab/>
        <w:t>Nếu có lỗi bất ngờ xảy ra không thực yêu cầu thay đổi và thông báo lỗi.</w:t>
      </w:r>
    </w:p>
    <w:p w14:paraId="0D4E45D9" w14:textId="77777777" w:rsidR="00A07461" w:rsidRPr="00A07461" w:rsidRDefault="00A07461" w:rsidP="00A07461">
      <w:pPr>
        <w:rPr>
          <w:lang w:val="en-US"/>
        </w:rPr>
      </w:pPr>
    </w:p>
    <w:p w14:paraId="56F50AD3" w14:textId="77777777" w:rsidR="00A07461" w:rsidRPr="00A07461" w:rsidRDefault="00A07461" w:rsidP="00A07461">
      <w:pPr>
        <w:rPr>
          <w:lang w:val="en-US"/>
        </w:rPr>
      </w:pPr>
    </w:p>
    <w:sectPr w:rsidR="00A07461" w:rsidRPr="00A07461" w:rsidSect="005571A0">
      <w:pgSz w:w="12240" w:h="15840"/>
      <w:pgMar w:top="1380" w:right="1020" w:bottom="1340" w:left="1340" w:header="0" w:footer="1152"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934E4"/>
    <w:multiLevelType w:val="hybridMultilevel"/>
    <w:tmpl w:val="848C9414"/>
    <w:lvl w:ilvl="0" w:tplc="A8D80B0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298F"/>
    <w:multiLevelType w:val="hybridMultilevel"/>
    <w:tmpl w:val="36327782"/>
    <w:lvl w:ilvl="0" w:tplc="27E6FB68">
      <w:start w:val="1"/>
      <w:numFmt w:val="bullet"/>
      <w:lvlText w:val=""/>
      <w:lvlJc w:val="left"/>
      <w:pPr>
        <w:ind w:left="1800" w:hanging="360"/>
      </w:pPr>
      <w:rPr>
        <w:rFonts w:ascii="Symbol" w:hAnsi="Symbol" w:hint="default"/>
      </w:rPr>
    </w:lvl>
    <w:lvl w:ilvl="1" w:tplc="80803B48">
      <w:start w:val="1"/>
      <w:numFmt w:val="bullet"/>
      <w:lvlText w:val="o"/>
      <w:lvlJc w:val="left"/>
      <w:pPr>
        <w:ind w:left="2520" w:hanging="360"/>
      </w:pPr>
      <w:rPr>
        <w:rFonts w:ascii="Courier New" w:hAnsi="Courier New" w:hint="default"/>
      </w:rPr>
    </w:lvl>
    <w:lvl w:ilvl="2" w:tplc="895859B6">
      <w:start w:val="1"/>
      <w:numFmt w:val="bullet"/>
      <w:lvlText w:val=""/>
      <w:lvlJc w:val="left"/>
      <w:pPr>
        <w:ind w:left="3240" w:hanging="360"/>
      </w:pPr>
      <w:rPr>
        <w:rFonts w:ascii="Wingdings" w:hAnsi="Wingdings" w:hint="default"/>
      </w:rPr>
    </w:lvl>
    <w:lvl w:ilvl="3" w:tplc="FE7EDCA0">
      <w:start w:val="1"/>
      <w:numFmt w:val="bullet"/>
      <w:lvlText w:val=""/>
      <w:lvlJc w:val="left"/>
      <w:pPr>
        <w:ind w:left="3960" w:hanging="360"/>
      </w:pPr>
      <w:rPr>
        <w:rFonts w:ascii="Symbol" w:hAnsi="Symbol" w:hint="default"/>
      </w:rPr>
    </w:lvl>
    <w:lvl w:ilvl="4" w:tplc="8ECE1D0E">
      <w:start w:val="1"/>
      <w:numFmt w:val="bullet"/>
      <w:lvlText w:val="o"/>
      <w:lvlJc w:val="left"/>
      <w:pPr>
        <w:ind w:left="4680" w:hanging="360"/>
      </w:pPr>
      <w:rPr>
        <w:rFonts w:ascii="Courier New" w:hAnsi="Courier New" w:hint="default"/>
      </w:rPr>
    </w:lvl>
    <w:lvl w:ilvl="5" w:tplc="2C788254">
      <w:start w:val="1"/>
      <w:numFmt w:val="bullet"/>
      <w:lvlText w:val=""/>
      <w:lvlJc w:val="left"/>
      <w:pPr>
        <w:ind w:left="5400" w:hanging="360"/>
      </w:pPr>
      <w:rPr>
        <w:rFonts w:ascii="Wingdings" w:hAnsi="Wingdings" w:hint="default"/>
      </w:rPr>
    </w:lvl>
    <w:lvl w:ilvl="6" w:tplc="6A14D770">
      <w:start w:val="1"/>
      <w:numFmt w:val="bullet"/>
      <w:lvlText w:val=""/>
      <w:lvlJc w:val="left"/>
      <w:pPr>
        <w:ind w:left="6120" w:hanging="360"/>
      </w:pPr>
      <w:rPr>
        <w:rFonts w:ascii="Symbol" w:hAnsi="Symbol" w:hint="default"/>
      </w:rPr>
    </w:lvl>
    <w:lvl w:ilvl="7" w:tplc="96106ECA">
      <w:start w:val="1"/>
      <w:numFmt w:val="bullet"/>
      <w:lvlText w:val="o"/>
      <w:lvlJc w:val="left"/>
      <w:pPr>
        <w:ind w:left="6840" w:hanging="360"/>
      </w:pPr>
      <w:rPr>
        <w:rFonts w:ascii="Courier New" w:hAnsi="Courier New" w:hint="default"/>
      </w:rPr>
    </w:lvl>
    <w:lvl w:ilvl="8" w:tplc="DE8AD2D6">
      <w:start w:val="1"/>
      <w:numFmt w:val="bullet"/>
      <w:lvlText w:val=""/>
      <w:lvlJc w:val="left"/>
      <w:pPr>
        <w:ind w:left="7560" w:hanging="360"/>
      </w:pPr>
      <w:rPr>
        <w:rFonts w:ascii="Wingdings" w:hAnsi="Wingdings" w:hint="default"/>
      </w:rPr>
    </w:lvl>
  </w:abstractNum>
  <w:abstractNum w:abstractNumId="2" w15:restartNumberingAfterBreak="0">
    <w:nsid w:val="392A46FB"/>
    <w:multiLevelType w:val="hybridMultilevel"/>
    <w:tmpl w:val="46D0108A"/>
    <w:lvl w:ilvl="0" w:tplc="687A9562">
      <w:start w:val="1"/>
      <w:numFmt w:val="bullet"/>
      <w:lvlText w:val="­"/>
      <w:lvlJc w:val="left"/>
      <w:pPr>
        <w:ind w:left="1440" w:hanging="360"/>
      </w:pPr>
      <w:rPr>
        <w:rFonts w:ascii="Courier New" w:hAnsi="Courier New" w:hint="default"/>
      </w:rPr>
    </w:lvl>
    <w:lvl w:ilvl="1" w:tplc="04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7C5FF5"/>
    <w:multiLevelType w:val="hybridMultilevel"/>
    <w:tmpl w:val="E7CE87DC"/>
    <w:lvl w:ilvl="0" w:tplc="AE42AECA">
      <w:start w:val="1"/>
      <w:numFmt w:val="bullet"/>
      <w:lvlText w:val=""/>
      <w:lvlJc w:val="left"/>
      <w:pPr>
        <w:ind w:left="1800" w:hanging="360"/>
      </w:pPr>
      <w:rPr>
        <w:rFonts w:ascii="Symbol" w:hAnsi="Symbol" w:hint="default"/>
      </w:rPr>
    </w:lvl>
    <w:lvl w:ilvl="1" w:tplc="0D46B402">
      <w:start w:val="1"/>
      <w:numFmt w:val="bullet"/>
      <w:lvlText w:val="o"/>
      <w:lvlJc w:val="left"/>
      <w:pPr>
        <w:ind w:left="2520" w:hanging="360"/>
      </w:pPr>
      <w:rPr>
        <w:rFonts w:ascii="Courier New" w:hAnsi="Courier New" w:hint="default"/>
      </w:rPr>
    </w:lvl>
    <w:lvl w:ilvl="2" w:tplc="364C89B6">
      <w:start w:val="1"/>
      <w:numFmt w:val="bullet"/>
      <w:lvlText w:val=""/>
      <w:lvlJc w:val="left"/>
      <w:pPr>
        <w:ind w:left="3240" w:hanging="360"/>
      </w:pPr>
      <w:rPr>
        <w:rFonts w:ascii="Wingdings" w:hAnsi="Wingdings" w:hint="default"/>
      </w:rPr>
    </w:lvl>
    <w:lvl w:ilvl="3" w:tplc="AFFA9BEE">
      <w:start w:val="1"/>
      <w:numFmt w:val="bullet"/>
      <w:lvlText w:val=""/>
      <w:lvlJc w:val="left"/>
      <w:pPr>
        <w:ind w:left="3960" w:hanging="360"/>
      </w:pPr>
      <w:rPr>
        <w:rFonts w:ascii="Symbol" w:hAnsi="Symbol" w:hint="default"/>
      </w:rPr>
    </w:lvl>
    <w:lvl w:ilvl="4" w:tplc="97B21208">
      <w:start w:val="1"/>
      <w:numFmt w:val="bullet"/>
      <w:lvlText w:val="o"/>
      <w:lvlJc w:val="left"/>
      <w:pPr>
        <w:ind w:left="4680" w:hanging="360"/>
      </w:pPr>
      <w:rPr>
        <w:rFonts w:ascii="Courier New" w:hAnsi="Courier New" w:hint="default"/>
      </w:rPr>
    </w:lvl>
    <w:lvl w:ilvl="5" w:tplc="3A04327C">
      <w:start w:val="1"/>
      <w:numFmt w:val="bullet"/>
      <w:lvlText w:val=""/>
      <w:lvlJc w:val="left"/>
      <w:pPr>
        <w:ind w:left="5400" w:hanging="360"/>
      </w:pPr>
      <w:rPr>
        <w:rFonts w:ascii="Wingdings" w:hAnsi="Wingdings" w:hint="default"/>
      </w:rPr>
    </w:lvl>
    <w:lvl w:ilvl="6" w:tplc="3FA04AFE">
      <w:start w:val="1"/>
      <w:numFmt w:val="bullet"/>
      <w:lvlText w:val=""/>
      <w:lvlJc w:val="left"/>
      <w:pPr>
        <w:ind w:left="6120" w:hanging="360"/>
      </w:pPr>
      <w:rPr>
        <w:rFonts w:ascii="Symbol" w:hAnsi="Symbol" w:hint="default"/>
      </w:rPr>
    </w:lvl>
    <w:lvl w:ilvl="7" w:tplc="70DE73D2">
      <w:start w:val="1"/>
      <w:numFmt w:val="bullet"/>
      <w:lvlText w:val="o"/>
      <w:lvlJc w:val="left"/>
      <w:pPr>
        <w:ind w:left="6840" w:hanging="360"/>
      </w:pPr>
      <w:rPr>
        <w:rFonts w:ascii="Courier New" w:hAnsi="Courier New" w:hint="default"/>
      </w:rPr>
    </w:lvl>
    <w:lvl w:ilvl="8" w:tplc="ABBE1D36">
      <w:start w:val="1"/>
      <w:numFmt w:val="bullet"/>
      <w:lvlText w:val=""/>
      <w:lvlJc w:val="left"/>
      <w:pPr>
        <w:ind w:left="7560" w:hanging="360"/>
      </w:pPr>
      <w:rPr>
        <w:rFonts w:ascii="Wingdings" w:hAnsi="Wingdings" w:hint="default"/>
      </w:rPr>
    </w:lvl>
  </w:abstractNum>
  <w:abstractNum w:abstractNumId="4" w15:restartNumberingAfterBreak="0">
    <w:nsid w:val="44813A7F"/>
    <w:multiLevelType w:val="hybridMultilevel"/>
    <w:tmpl w:val="B7EC87A4"/>
    <w:lvl w:ilvl="0" w:tplc="A8D80B00">
      <w:start w:val="1"/>
      <w:numFmt w:val="bullet"/>
      <w:lvlText w:val="+"/>
      <w:lvlJc w:val="left"/>
      <w:pPr>
        <w:ind w:left="2230" w:hanging="360"/>
      </w:pPr>
      <w:rPr>
        <w:rFonts w:ascii="Courier New" w:hAnsi="Courier New" w:hint="default"/>
      </w:rPr>
    </w:lvl>
    <w:lvl w:ilvl="1" w:tplc="04090003" w:tentative="1">
      <w:start w:val="1"/>
      <w:numFmt w:val="bullet"/>
      <w:lvlText w:val="o"/>
      <w:lvlJc w:val="left"/>
      <w:pPr>
        <w:ind w:left="2950" w:hanging="360"/>
      </w:pPr>
      <w:rPr>
        <w:rFonts w:ascii="Courier New" w:hAnsi="Courier New" w:cs="Courier New" w:hint="default"/>
      </w:rPr>
    </w:lvl>
    <w:lvl w:ilvl="2" w:tplc="04090005" w:tentative="1">
      <w:start w:val="1"/>
      <w:numFmt w:val="bullet"/>
      <w:lvlText w:val=""/>
      <w:lvlJc w:val="left"/>
      <w:pPr>
        <w:ind w:left="3670" w:hanging="360"/>
      </w:pPr>
      <w:rPr>
        <w:rFonts w:ascii="Wingdings" w:hAnsi="Wingdings" w:hint="default"/>
      </w:rPr>
    </w:lvl>
    <w:lvl w:ilvl="3" w:tplc="04090001" w:tentative="1">
      <w:start w:val="1"/>
      <w:numFmt w:val="bullet"/>
      <w:lvlText w:val=""/>
      <w:lvlJc w:val="left"/>
      <w:pPr>
        <w:ind w:left="4390" w:hanging="360"/>
      </w:pPr>
      <w:rPr>
        <w:rFonts w:ascii="Symbol" w:hAnsi="Symbol" w:hint="default"/>
      </w:rPr>
    </w:lvl>
    <w:lvl w:ilvl="4" w:tplc="04090003" w:tentative="1">
      <w:start w:val="1"/>
      <w:numFmt w:val="bullet"/>
      <w:lvlText w:val="o"/>
      <w:lvlJc w:val="left"/>
      <w:pPr>
        <w:ind w:left="5110" w:hanging="360"/>
      </w:pPr>
      <w:rPr>
        <w:rFonts w:ascii="Courier New" w:hAnsi="Courier New" w:cs="Courier New" w:hint="default"/>
      </w:rPr>
    </w:lvl>
    <w:lvl w:ilvl="5" w:tplc="04090005" w:tentative="1">
      <w:start w:val="1"/>
      <w:numFmt w:val="bullet"/>
      <w:lvlText w:val=""/>
      <w:lvlJc w:val="left"/>
      <w:pPr>
        <w:ind w:left="5830" w:hanging="360"/>
      </w:pPr>
      <w:rPr>
        <w:rFonts w:ascii="Wingdings" w:hAnsi="Wingdings" w:hint="default"/>
      </w:rPr>
    </w:lvl>
    <w:lvl w:ilvl="6" w:tplc="04090001" w:tentative="1">
      <w:start w:val="1"/>
      <w:numFmt w:val="bullet"/>
      <w:lvlText w:val=""/>
      <w:lvlJc w:val="left"/>
      <w:pPr>
        <w:ind w:left="6550" w:hanging="360"/>
      </w:pPr>
      <w:rPr>
        <w:rFonts w:ascii="Symbol" w:hAnsi="Symbol" w:hint="default"/>
      </w:rPr>
    </w:lvl>
    <w:lvl w:ilvl="7" w:tplc="04090003" w:tentative="1">
      <w:start w:val="1"/>
      <w:numFmt w:val="bullet"/>
      <w:lvlText w:val="o"/>
      <w:lvlJc w:val="left"/>
      <w:pPr>
        <w:ind w:left="7270" w:hanging="360"/>
      </w:pPr>
      <w:rPr>
        <w:rFonts w:ascii="Courier New" w:hAnsi="Courier New" w:cs="Courier New" w:hint="default"/>
      </w:rPr>
    </w:lvl>
    <w:lvl w:ilvl="8" w:tplc="04090005" w:tentative="1">
      <w:start w:val="1"/>
      <w:numFmt w:val="bullet"/>
      <w:lvlText w:val=""/>
      <w:lvlJc w:val="left"/>
      <w:pPr>
        <w:ind w:left="7990" w:hanging="360"/>
      </w:pPr>
      <w:rPr>
        <w:rFonts w:ascii="Wingdings" w:hAnsi="Wingdings" w:hint="default"/>
      </w:rPr>
    </w:lvl>
  </w:abstractNum>
  <w:abstractNum w:abstractNumId="5" w15:restartNumberingAfterBreak="0">
    <w:nsid w:val="54D53920"/>
    <w:multiLevelType w:val="hybridMultilevel"/>
    <w:tmpl w:val="0C56A45C"/>
    <w:lvl w:ilvl="0" w:tplc="687A95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707347"/>
    <w:multiLevelType w:val="hybridMultilevel"/>
    <w:tmpl w:val="DF1CCC88"/>
    <w:lvl w:ilvl="0" w:tplc="04090001">
      <w:start w:val="1"/>
      <w:numFmt w:val="bullet"/>
      <w:lvlText w:val=""/>
      <w:lvlJc w:val="left"/>
      <w:pPr>
        <w:ind w:left="720" w:hanging="360"/>
      </w:pPr>
      <w:rPr>
        <w:rFonts w:ascii="Symbol" w:hAnsi="Symbol" w:hint="default"/>
      </w:rPr>
    </w:lvl>
    <w:lvl w:ilvl="1" w:tplc="687A9562">
      <w:start w:val="1"/>
      <w:numFmt w:val="bullet"/>
      <w:lvlText w:val="­"/>
      <w:lvlJc w:val="left"/>
      <w:pPr>
        <w:ind w:left="1069" w:hanging="360"/>
      </w:pPr>
      <w:rPr>
        <w:rFonts w:ascii="Courier New" w:hAnsi="Courier New"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E7D50"/>
    <w:multiLevelType w:val="hybridMultilevel"/>
    <w:tmpl w:val="8F08A5E8"/>
    <w:lvl w:ilvl="0" w:tplc="04090001">
      <w:start w:val="1"/>
      <w:numFmt w:val="bullet"/>
      <w:lvlText w:val=""/>
      <w:lvlJc w:val="left"/>
      <w:pPr>
        <w:ind w:left="1080" w:hanging="360"/>
      </w:pPr>
      <w:rPr>
        <w:rFonts w:ascii="Symbol" w:hAnsi="Symbol" w:hint="default"/>
      </w:rPr>
    </w:lvl>
    <w:lvl w:ilvl="1" w:tplc="687A9562">
      <w:start w:val="1"/>
      <w:numFmt w:val="bullet"/>
      <w:lvlText w:val="­"/>
      <w:lvlJc w:val="left"/>
      <w:pPr>
        <w:ind w:left="1440" w:hanging="360"/>
      </w:pPr>
      <w:rPr>
        <w:rFonts w:ascii="Courier New" w:hAnsi="Courier New" w:hint="default"/>
      </w:rPr>
    </w:lvl>
    <w:lvl w:ilvl="2" w:tplc="75466DD6">
      <w:start w:val="1"/>
      <w:numFmt w:val="decimal"/>
      <w:lvlText w:val="%3."/>
      <w:lvlJc w:val="left"/>
      <w:pPr>
        <w:ind w:left="2160" w:hanging="360"/>
      </w:pPr>
      <w:rPr>
        <w:rFont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36363"/>
    <w:multiLevelType w:val="hybridMultilevel"/>
    <w:tmpl w:val="0A48E468"/>
    <w:lvl w:ilvl="0" w:tplc="687A9562">
      <w:start w:val="1"/>
      <w:numFmt w:val="bullet"/>
      <w:lvlText w:val="­"/>
      <w:lvlJc w:val="left"/>
      <w:pPr>
        <w:ind w:left="1440" w:hanging="360"/>
      </w:pPr>
      <w:rPr>
        <w:rFonts w:ascii="Courier New" w:hAnsi="Courier New" w:hint="default"/>
      </w:rPr>
    </w:lvl>
    <w:lvl w:ilvl="1" w:tplc="A8D80B00">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73644A"/>
    <w:multiLevelType w:val="hybridMultilevel"/>
    <w:tmpl w:val="663A5C22"/>
    <w:lvl w:ilvl="0" w:tplc="A8D80B00">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DCCF5EC"/>
    <w:multiLevelType w:val="hybridMultilevel"/>
    <w:tmpl w:val="D9D8E460"/>
    <w:lvl w:ilvl="0" w:tplc="DDEC3536">
      <w:start w:val="1"/>
      <w:numFmt w:val="decimal"/>
      <w:lvlText w:val="%1."/>
      <w:lvlJc w:val="left"/>
      <w:pPr>
        <w:ind w:left="1800" w:hanging="360"/>
      </w:pPr>
    </w:lvl>
    <w:lvl w:ilvl="1" w:tplc="AE3A8C0C">
      <w:start w:val="1"/>
      <w:numFmt w:val="lowerLetter"/>
      <w:lvlText w:val="%2."/>
      <w:lvlJc w:val="left"/>
      <w:pPr>
        <w:ind w:left="2520" w:hanging="360"/>
      </w:pPr>
    </w:lvl>
    <w:lvl w:ilvl="2" w:tplc="129899B2">
      <w:start w:val="1"/>
      <w:numFmt w:val="lowerRoman"/>
      <w:lvlText w:val="%3."/>
      <w:lvlJc w:val="right"/>
      <w:pPr>
        <w:ind w:left="3240" w:hanging="180"/>
      </w:pPr>
    </w:lvl>
    <w:lvl w:ilvl="3" w:tplc="BB7ADAA2">
      <w:start w:val="1"/>
      <w:numFmt w:val="decimal"/>
      <w:lvlText w:val="%4."/>
      <w:lvlJc w:val="left"/>
      <w:pPr>
        <w:ind w:left="3960" w:hanging="360"/>
      </w:pPr>
    </w:lvl>
    <w:lvl w:ilvl="4" w:tplc="F82EC4B8">
      <w:start w:val="1"/>
      <w:numFmt w:val="lowerLetter"/>
      <w:lvlText w:val="%5."/>
      <w:lvlJc w:val="left"/>
      <w:pPr>
        <w:ind w:left="4680" w:hanging="360"/>
      </w:pPr>
    </w:lvl>
    <w:lvl w:ilvl="5" w:tplc="62BAF38E">
      <w:start w:val="1"/>
      <w:numFmt w:val="lowerRoman"/>
      <w:lvlText w:val="%6."/>
      <w:lvlJc w:val="right"/>
      <w:pPr>
        <w:ind w:left="5400" w:hanging="180"/>
      </w:pPr>
    </w:lvl>
    <w:lvl w:ilvl="6" w:tplc="3D08E6F4">
      <w:start w:val="1"/>
      <w:numFmt w:val="decimal"/>
      <w:lvlText w:val="%7."/>
      <w:lvlJc w:val="left"/>
      <w:pPr>
        <w:ind w:left="6120" w:hanging="360"/>
      </w:pPr>
    </w:lvl>
    <w:lvl w:ilvl="7" w:tplc="9F2E3932">
      <w:start w:val="1"/>
      <w:numFmt w:val="lowerLetter"/>
      <w:lvlText w:val="%8."/>
      <w:lvlJc w:val="left"/>
      <w:pPr>
        <w:ind w:left="6840" w:hanging="360"/>
      </w:pPr>
    </w:lvl>
    <w:lvl w:ilvl="8" w:tplc="AE407D9C">
      <w:start w:val="1"/>
      <w:numFmt w:val="lowerRoman"/>
      <w:lvlText w:val="%9."/>
      <w:lvlJc w:val="right"/>
      <w:pPr>
        <w:ind w:left="7560" w:hanging="180"/>
      </w:pPr>
    </w:lvl>
  </w:abstractNum>
  <w:abstractNum w:abstractNumId="11" w15:restartNumberingAfterBreak="0">
    <w:nsid w:val="72C37670"/>
    <w:multiLevelType w:val="hybridMultilevel"/>
    <w:tmpl w:val="E84E859E"/>
    <w:lvl w:ilvl="0" w:tplc="687A9562">
      <w:start w:val="1"/>
      <w:numFmt w:val="bullet"/>
      <w:lvlText w:val="­"/>
      <w:lvlJc w:val="left"/>
      <w:pPr>
        <w:ind w:left="1440" w:hanging="360"/>
      </w:pPr>
      <w:rPr>
        <w:rFonts w:ascii="Courier New" w:hAnsi="Courier New" w:hint="default"/>
      </w:rPr>
    </w:lvl>
    <w:lvl w:ilvl="1" w:tplc="A8D80B00">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7E07E6"/>
    <w:multiLevelType w:val="hybridMultilevel"/>
    <w:tmpl w:val="D7BCCA10"/>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91450812">
    <w:abstractNumId w:val="12"/>
  </w:num>
  <w:num w:numId="2" w16cid:durableId="1923489936">
    <w:abstractNumId w:val="3"/>
  </w:num>
  <w:num w:numId="3" w16cid:durableId="2039043563">
    <w:abstractNumId w:val="1"/>
  </w:num>
  <w:num w:numId="4" w16cid:durableId="1881821468">
    <w:abstractNumId w:val="10"/>
  </w:num>
  <w:num w:numId="5" w16cid:durableId="1324894048">
    <w:abstractNumId w:val="7"/>
  </w:num>
  <w:num w:numId="6" w16cid:durableId="1644890977">
    <w:abstractNumId w:val="2"/>
  </w:num>
  <w:num w:numId="7" w16cid:durableId="643656480">
    <w:abstractNumId w:val="11"/>
  </w:num>
  <w:num w:numId="8" w16cid:durableId="1419860426">
    <w:abstractNumId w:val="6"/>
  </w:num>
  <w:num w:numId="9" w16cid:durableId="745341063">
    <w:abstractNumId w:val="8"/>
  </w:num>
  <w:num w:numId="10" w16cid:durableId="1899632846">
    <w:abstractNumId w:val="4"/>
  </w:num>
  <w:num w:numId="11" w16cid:durableId="2123528439">
    <w:abstractNumId w:val="9"/>
  </w:num>
  <w:num w:numId="12" w16cid:durableId="1130393617">
    <w:abstractNumId w:val="0"/>
  </w:num>
  <w:num w:numId="13" w16cid:durableId="13950045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C7"/>
    <w:rsid w:val="0001077B"/>
    <w:rsid w:val="002E02C1"/>
    <w:rsid w:val="0051246E"/>
    <w:rsid w:val="005571A0"/>
    <w:rsid w:val="00807703"/>
    <w:rsid w:val="008B1D68"/>
    <w:rsid w:val="00925C0F"/>
    <w:rsid w:val="009967C7"/>
    <w:rsid w:val="00A07461"/>
    <w:rsid w:val="00FC64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FEBA"/>
  <w15:chartTrackingRefBased/>
  <w15:docId w15:val="{764AEA0B-F479-4194-B3CB-4AF803BF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96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96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967C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967C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967C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967C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967C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967C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967C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967C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967C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967C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967C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967C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967C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967C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967C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967C7"/>
    <w:rPr>
      <w:rFonts w:eastAsiaTheme="majorEastAsia" w:cstheme="majorBidi"/>
      <w:color w:val="272727" w:themeColor="text1" w:themeTint="D8"/>
    </w:rPr>
  </w:style>
  <w:style w:type="paragraph" w:styleId="Tiu">
    <w:name w:val="Title"/>
    <w:basedOn w:val="Binhthng"/>
    <w:next w:val="Binhthng"/>
    <w:link w:val="TiuChar"/>
    <w:uiPriority w:val="10"/>
    <w:qFormat/>
    <w:rsid w:val="00996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967C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967C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967C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967C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967C7"/>
    <w:rPr>
      <w:i/>
      <w:iCs/>
      <w:color w:val="404040" w:themeColor="text1" w:themeTint="BF"/>
    </w:rPr>
  </w:style>
  <w:style w:type="paragraph" w:styleId="oancuaDanhsach">
    <w:name w:val="List Paragraph"/>
    <w:basedOn w:val="Binhthng"/>
    <w:uiPriority w:val="34"/>
    <w:qFormat/>
    <w:rsid w:val="009967C7"/>
    <w:pPr>
      <w:ind w:left="720"/>
      <w:contextualSpacing/>
    </w:pPr>
  </w:style>
  <w:style w:type="character" w:styleId="NhnmnhThm">
    <w:name w:val="Intense Emphasis"/>
    <w:basedOn w:val="Phngmcinhcuaoanvn"/>
    <w:uiPriority w:val="21"/>
    <w:qFormat/>
    <w:rsid w:val="009967C7"/>
    <w:rPr>
      <w:i/>
      <w:iCs/>
      <w:color w:val="0F4761" w:themeColor="accent1" w:themeShade="BF"/>
    </w:rPr>
  </w:style>
  <w:style w:type="paragraph" w:styleId="Nhaykepm">
    <w:name w:val="Intense Quote"/>
    <w:basedOn w:val="Binhthng"/>
    <w:next w:val="Binhthng"/>
    <w:link w:val="NhaykepmChar"/>
    <w:uiPriority w:val="30"/>
    <w:qFormat/>
    <w:rsid w:val="00996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967C7"/>
    <w:rPr>
      <w:i/>
      <w:iCs/>
      <w:color w:val="0F4761" w:themeColor="accent1" w:themeShade="BF"/>
    </w:rPr>
  </w:style>
  <w:style w:type="character" w:styleId="ThamchiuNhnmnh">
    <w:name w:val="Intense Reference"/>
    <w:basedOn w:val="Phngmcinhcuaoanvn"/>
    <w:uiPriority w:val="32"/>
    <w:qFormat/>
    <w:rsid w:val="009967C7"/>
    <w:rPr>
      <w:b/>
      <w:bCs/>
      <w:smallCaps/>
      <w:color w:val="0F4761" w:themeColor="accent1" w:themeShade="BF"/>
      <w:spacing w:val="5"/>
    </w:rPr>
  </w:style>
  <w:style w:type="paragraph" w:styleId="HTMLinhdangtrc">
    <w:name w:val="HTML Preformatted"/>
    <w:basedOn w:val="Binhthng"/>
    <w:link w:val="HTMLinhdangtrcChar"/>
    <w:uiPriority w:val="99"/>
    <w:semiHidden/>
    <w:unhideWhenUsed/>
    <w:rsid w:val="00A07461"/>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A0746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01370">
      <w:bodyDiv w:val="1"/>
      <w:marLeft w:val="0"/>
      <w:marRight w:val="0"/>
      <w:marTop w:val="0"/>
      <w:marBottom w:val="0"/>
      <w:divBdr>
        <w:top w:val="none" w:sz="0" w:space="0" w:color="auto"/>
        <w:left w:val="none" w:sz="0" w:space="0" w:color="auto"/>
        <w:bottom w:val="none" w:sz="0" w:space="0" w:color="auto"/>
        <w:right w:val="none" w:sz="0" w:space="0" w:color="auto"/>
      </w:divBdr>
      <w:divsChild>
        <w:div w:id="2126805177">
          <w:marLeft w:val="0"/>
          <w:marRight w:val="0"/>
          <w:marTop w:val="0"/>
          <w:marBottom w:val="0"/>
          <w:divBdr>
            <w:top w:val="none" w:sz="0" w:space="0" w:color="auto"/>
            <w:left w:val="none" w:sz="0" w:space="0" w:color="auto"/>
            <w:bottom w:val="none" w:sz="0" w:space="0" w:color="auto"/>
            <w:right w:val="none" w:sz="0" w:space="0" w:color="auto"/>
          </w:divBdr>
        </w:div>
      </w:divsChild>
    </w:div>
    <w:div w:id="651131380">
      <w:bodyDiv w:val="1"/>
      <w:marLeft w:val="0"/>
      <w:marRight w:val="0"/>
      <w:marTop w:val="0"/>
      <w:marBottom w:val="0"/>
      <w:divBdr>
        <w:top w:val="none" w:sz="0" w:space="0" w:color="auto"/>
        <w:left w:val="none" w:sz="0" w:space="0" w:color="auto"/>
        <w:bottom w:val="none" w:sz="0" w:space="0" w:color="auto"/>
        <w:right w:val="none" w:sz="0" w:space="0" w:color="auto"/>
      </w:divBdr>
      <w:divsChild>
        <w:div w:id="318197560">
          <w:marLeft w:val="0"/>
          <w:marRight w:val="0"/>
          <w:marTop w:val="0"/>
          <w:marBottom w:val="0"/>
          <w:divBdr>
            <w:top w:val="none" w:sz="0" w:space="0" w:color="auto"/>
            <w:left w:val="none" w:sz="0" w:space="0" w:color="auto"/>
            <w:bottom w:val="none" w:sz="0" w:space="0" w:color="auto"/>
            <w:right w:val="none" w:sz="0" w:space="0" w:color="auto"/>
          </w:divBdr>
        </w:div>
      </w:divsChild>
    </w:div>
    <w:div w:id="921796325">
      <w:bodyDiv w:val="1"/>
      <w:marLeft w:val="0"/>
      <w:marRight w:val="0"/>
      <w:marTop w:val="0"/>
      <w:marBottom w:val="0"/>
      <w:divBdr>
        <w:top w:val="none" w:sz="0" w:space="0" w:color="auto"/>
        <w:left w:val="none" w:sz="0" w:space="0" w:color="auto"/>
        <w:bottom w:val="none" w:sz="0" w:space="0" w:color="auto"/>
        <w:right w:val="none" w:sz="0" w:space="0" w:color="auto"/>
      </w:divBdr>
      <w:divsChild>
        <w:div w:id="232661980">
          <w:marLeft w:val="0"/>
          <w:marRight w:val="0"/>
          <w:marTop w:val="0"/>
          <w:marBottom w:val="0"/>
          <w:divBdr>
            <w:top w:val="none" w:sz="0" w:space="0" w:color="auto"/>
            <w:left w:val="none" w:sz="0" w:space="0" w:color="auto"/>
            <w:bottom w:val="none" w:sz="0" w:space="0" w:color="auto"/>
            <w:right w:val="none" w:sz="0" w:space="0" w:color="auto"/>
          </w:divBdr>
        </w:div>
      </w:divsChild>
    </w:div>
    <w:div w:id="1335567035">
      <w:bodyDiv w:val="1"/>
      <w:marLeft w:val="0"/>
      <w:marRight w:val="0"/>
      <w:marTop w:val="0"/>
      <w:marBottom w:val="0"/>
      <w:divBdr>
        <w:top w:val="none" w:sz="0" w:space="0" w:color="auto"/>
        <w:left w:val="none" w:sz="0" w:space="0" w:color="auto"/>
        <w:bottom w:val="none" w:sz="0" w:space="0" w:color="auto"/>
        <w:right w:val="none" w:sz="0" w:space="0" w:color="auto"/>
      </w:divBdr>
    </w:div>
    <w:div w:id="1491100403">
      <w:bodyDiv w:val="1"/>
      <w:marLeft w:val="0"/>
      <w:marRight w:val="0"/>
      <w:marTop w:val="0"/>
      <w:marBottom w:val="0"/>
      <w:divBdr>
        <w:top w:val="none" w:sz="0" w:space="0" w:color="auto"/>
        <w:left w:val="none" w:sz="0" w:space="0" w:color="auto"/>
        <w:bottom w:val="none" w:sz="0" w:space="0" w:color="auto"/>
        <w:right w:val="none" w:sz="0" w:space="0" w:color="auto"/>
      </w:divBdr>
    </w:div>
    <w:div w:id="1506017684">
      <w:bodyDiv w:val="1"/>
      <w:marLeft w:val="0"/>
      <w:marRight w:val="0"/>
      <w:marTop w:val="0"/>
      <w:marBottom w:val="0"/>
      <w:divBdr>
        <w:top w:val="none" w:sz="0" w:space="0" w:color="auto"/>
        <w:left w:val="none" w:sz="0" w:space="0" w:color="auto"/>
        <w:bottom w:val="none" w:sz="0" w:space="0" w:color="auto"/>
        <w:right w:val="none" w:sz="0" w:space="0" w:color="auto"/>
      </w:divBdr>
      <w:divsChild>
        <w:div w:id="1816410365">
          <w:marLeft w:val="0"/>
          <w:marRight w:val="0"/>
          <w:marTop w:val="0"/>
          <w:marBottom w:val="0"/>
          <w:divBdr>
            <w:top w:val="none" w:sz="0" w:space="0" w:color="auto"/>
            <w:left w:val="none" w:sz="0" w:space="0" w:color="auto"/>
            <w:bottom w:val="none" w:sz="0" w:space="0" w:color="auto"/>
            <w:right w:val="none" w:sz="0" w:space="0" w:color="auto"/>
          </w:divBdr>
        </w:div>
      </w:divsChild>
    </w:div>
    <w:div w:id="1512448613">
      <w:bodyDiv w:val="1"/>
      <w:marLeft w:val="0"/>
      <w:marRight w:val="0"/>
      <w:marTop w:val="0"/>
      <w:marBottom w:val="0"/>
      <w:divBdr>
        <w:top w:val="none" w:sz="0" w:space="0" w:color="auto"/>
        <w:left w:val="none" w:sz="0" w:space="0" w:color="auto"/>
        <w:bottom w:val="none" w:sz="0" w:space="0" w:color="auto"/>
        <w:right w:val="none" w:sz="0" w:space="0" w:color="auto"/>
      </w:divBdr>
      <w:divsChild>
        <w:div w:id="624385496">
          <w:marLeft w:val="0"/>
          <w:marRight w:val="0"/>
          <w:marTop w:val="0"/>
          <w:marBottom w:val="0"/>
          <w:divBdr>
            <w:top w:val="none" w:sz="0" w:space="0" w:color="auto"/>
            <w:left w:val="none" w:sz="0" w:space="0" w:color="auto"/>
            <w:bottom w:val="none" w:sz="0" w:space="0" w:color="auto"/>
            <w:right w:val="none" w:sz="0" w:space="0" w:color="auto"/>
          </w:divBdr>
        </w:div>
      </w:divsChild>
    </w:div>
    <w:div w:id="2061057039">
      <w:bodyDiv w:val="1"/>
      <w:marLeft w:val="0"/>
      <w:marRight w:val="0"/>
      <w:marTop w:val="0"/>
      <w:marBottom w:val="0"/>
      <w:divBdr>
        <w:top w:val="none" w:sz="0" w:space="0" w:color="auto"/>
        <w:left w:val="none" w:sz="0" w:space="0" w:color="auto"/>
        <w:bottom w:val="none" w:sz="0" w:space="0" w:color="auto"/>
        <w:right w:val="none" w:sz="0" w:space="0" w:color="auto"/>
      </w:divBdr>
      <w:divsChild>
        <w:div w:id="1283732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918</Words>
  <Characters>5238</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Le</dc:creator>
  <cp:keywords/>
  <dc:description/>
  <cp:lastModifiedBy>Manh Le</cp:lastModifiedBy>
  <cp:revision>3</cp:revision>
  <dcterms:created xsi:type="dcterms:W3CDTF">2025-03-15T01:02:00Z</dcterms:created>
  <dcterms:modified xsi:type="dcterms:W3CDTF">2025-03-15T01:14:00Z</dcterms:modified>
</cp:coreProperties>
</file>